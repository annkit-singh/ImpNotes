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CE" w:rsidRPr="004711CE" w:rsidRDefault="004711CE" w:rsidP="004711CE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4711CE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Sample Table – Worker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391"/>
        <w:gridCol w:w="1477"/>
        <w:gridCol w:w="1325"/>
        <w:gridCol w:w="2793"/>
        <w:gridCol w:w="1709"/>
      </w:tblGrid>
      <w:tr w:rsidR="004711CE" w:rsidRPr="004711CE" w:rsidTr="004711CE">
        <w:trPr>
          <w:trHeight w:val="150"/>
        </w:trPr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WORKER_ID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FIRST_NAME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LAST_NAME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SALARY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JOINING_DATE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DEPARTMENT</w:t>
            </w:r>
          </w:p>
        </w:tc>
      </w:tr>
      <w:tr w:rsidR="004711CE" w:rsidRPr="004711CE" w:rsidTr="004711CE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001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Monika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proofErr w:type="spellStart"/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Arora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100000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HR</w:t>
            </w:r>
          </w:p>
        </w:tc>
      </w:tr>
      <w:tr w:rsidR="004711CE" w:rsidRPr="004711CE" w:rsidTr="004711CE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002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proofErr w:type="spellStart"/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Niharika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proofErr w:type="spellStart"/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Verma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80000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Admin</w:t>
            </w:r>
          </w:p>
        </w:tc>
      </w:tr>
      <w:tr w:rsidR="004711CE" w:rsidRPr="004711CE" w:rsidTr="004711CE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003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Vishal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proofErr w:type="spellStart"/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Singhal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300000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HR</w:t>
            </w:r>
          </w:p>
        </w:tc>
      </w:tr>
      <w:tr w:rsidR="004711CE" w:rsidRPr="004711CE" w:rsidTr="004711CE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004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Amitabh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Singh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Admin</w:t>
            </w:r>
          </w:p>
        </w:tc>
      </w:tr>
      <w:tr w:rsidR="004711CE" w:rsidRPr="004711CE" w:rsidTr="004711CE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005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proofErr w:type="spellStart"/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Vivek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proofErr w:type="spellStart"/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Bhati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Admin</w:t>
            </w:r>
          </w:p>
        </w:tc>
      </w:tr>
      <w:tr w:rsidR="004711CE" w:rsidRPr="004711CE" w:rsidTr="004711CE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006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proofErr w:type="spellStart"/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Vipul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proofErr w:type="spellStart"/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Diwan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Account</w:t>
            </w:r>
          </w:p>
        </w:tc>
      </w:tr>
      <w:tr w:rsidR="004711CE" w:rsidRPr="004711CE" w:rsidTr="004711CE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007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proofErr w:type="spellStart"/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Satish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Kumar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75000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2014-01-20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Account</w:t>
            </w:r>
          </w:p>
        </w:tc>
      </w:tr>
      <w:tr w:rsidR="004711CE" w:rsidRPr="004711CE" w:rsidTr="004711CE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008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proofErr w:type="spellStart"/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Geetika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proofErr w:type="spellStart"/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Chauhan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90000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2014-04-11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Admin</w:t>
            </w:r>
          </w:p>
        </w:tc>
      </w:tr>
    </w:tbl>
    <w:p w:rsidR="007B255C" w:rsidRDefault="00D04138"/>
    <w:p w:rsidR="004711CE" w:rsidRDefault="004711CE"/>
    <w:p w:rsidR="004711CE" w:rsidRPr="004711CE" w:rsidRDefault="004711CE" w:rsidP="004711CE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4711CE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Sample Table – Bonus</w:t>
      </w:r>
    </w:p>
    <w:tbl>
      <w:tblPr>
        <w:tblW w:w="61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3318"/>
        <w:gridCol w:w="1431"/>
      </w:tblGrid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WORKER_REF_ID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BONUS_DATE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BONUS_AMOUNT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5000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3000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4000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4500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3500</w:t>
            </w:r>
          </w:p>
        </w:tc>
      </w:tr>
    </w:tbl>
    <w:p w:rsidR="004711CE" w:rsidRDefault="004711CE"/>
    <w:p w:rsidR="004711CE" w:rsidRPr="004711CE" w:rsidRDefault="004711CE" w:rsidP="004711CE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4711CE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Sample Table – Title</w:t>
      </w:r>
    </w:p>
    <w:tbl>
      <w:tblPr>
        <w:tblW w:w="7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2347"/>
        <w:gridCol w:w="3257"/>
      </w:tblGrid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WORKER_REF_ID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WORKER_TITLE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eastAsia="en-IN"/>
              </w:rPr>
              <w:t>AFFECTED_FROM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2016-02-20 00:00:00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lastRenderedPageBreak/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2016-06-11 00:00:00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2016-06-11 00:00:00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2016-06-11 00:00:00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Asst. 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2016-06-11 00:00:00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2016-06-11 00:00:00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2016-06-11 00:00:00</w:t>
            </w:r>
          </w:p>
        </w:tc>
      </w:tr>
      <w:tr w:rsidR="004711CE" w:rsidRPr="004711CE" w:rsidTr="004711C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4711CE" w:rsidRPr="004711CE" w:rsidRDefault="004711CE" w:rsidP="004711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</w:pPr>
            <w:r w:rsidRPr="004711CE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eastAsia="en-IN"/>
              </w:rPr>
              <w:t>2016-06-11 00:00:00</w:t>
            </w:r>
          </w:p>
        </w:tc>
      </w:tr>
    </w:tbl>
    <w:p w:rsidR="004711CE" w:rsidRDefault="004711CE"/>
    <w:p w:rsidR="004711CE" w:rsidRDefault="004711CE"/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CREATE TABLE Worker (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WORKER_ID INT NOT NULL PRIMARY KEY AUTO_INCREMENT,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 xml:space="preserve">FIRST_NAME </w:t>
      </w:r>
      <w:proofErr w:type="gram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CHAR(</w:t>
      </w:r>
      <w:proofErr w:type="gram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25),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 xml:space="preserve">LAST_NAME </w:t>
      </w:r>
      <w:proofErr w:type="gram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CHAR(</w:t>
      </w:r>
      <w:proofErr w:type="gram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25),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 xml:space="preserve">SALARY </w:t>
      </w:r>
      <w:proofErr w:type="gram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INT(</w:t>
      </w:r>
      <w:proofErr w:type="gram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15),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JOINING_DATE DATETIME,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 xml:space="preserve">DEPARTMENT </w:t>
      </w:r>
      <w:proofErr w:type="gram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CHAR(</w:t>
      </w:r>
      <w:proofErr w:type="gram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25)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);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INSERT INTO Worker 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(WORKER_ID, FIRST_NAME, LAST_NAME, SALARY, JOINING_DATE, DEPARTMENT) VALUES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(001, 'Monika', '</w:t>
      </w:r>
      <w:proofErr w:type="spell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Arora</w:t>
      </w:r>
      <w:proofErr w:type="spell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100000, '14-02-20 09.00.00', 'HR'),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(002, '</w:t>
      </w:r>
      <w:proofErr w:type="spell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Niharika</w:t>
      </w:r>
      <w:proofErr w:type="spell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'</w:t>
      </w:r>
      <w:proofErr w:type="spell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Verma</w:t>
      </w:r>
      <w:proofErr w:type="spell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80000, '14-06-11 09.00.00', 'Admin'),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lastRenderedPageBreak/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(003, 'Vishal', '</w:t>
      </w:r>
      <w:proofErr w:type="spell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Singhal</w:t>
      </w:r>
      <w:proofErr w:type="spell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300000, '14-02-20 09.00.00', 'HR'),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(004, 'Amitabh', 'Singh', 500000, '14-02-20 09.00.00', 'Admin'),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(005, '</w:t>
      </w:r>
      <w:proofErr w:type="spell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Vivek</w:t>
      </w:r>
      <w:proofErr w:type="spell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'</w:t>
      </w:r>
      <w:proofErr w:type="spell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Bhati</w:t>
      </w:r>
      <w:proofErr w:type="spell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500000, '14-06-11 09.00.00', 'Admin'),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(006, '</w:t>
      </w:r>
      <w:proofErr w:type="spell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Vipul</w:t>
      </w:r>
      <w:proofErr w:type="spell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'</w:t>
      </w:r>
      <w:proofErr w:type="spell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Diwan</w:t>
      </w:r>
      <w:proofErr w:type="spell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200000, '14-06-11 09.00.00', 'Account'),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(007, '</w:t>
      </w:r>
      <w:proofErr w:type="spell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Satish</w:t>
      </w:r>
      <w:proofErr w:type="spell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'Kumar', 75000, '14-01-20 09.00.00', 'Account'),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(008, '</w:t>
      </w:r>
      <w:proofErr w:type="spell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Geetika</w:t>
      </w:r>
      <w:proofErr w:type="spell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'</w:t>
      </w:r>
      <w:proofErr w:type="spell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Chauhan</w:t>
      </w:r>
      <w:proofErr w:type="spell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90000, '14-04-11 09.00.00', 'Admin');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CREATE TABLE Bonus (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WORKER_REF_ID INT,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 xml:space="preserve">BONUS_AMOUNT </w:t>
      </w:r>
      <w:proofErr w:type="gram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INT(</w:t>
      </w:r>
      <w:proofErr w:type="gram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10),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BONUS_DATE DATETIME,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FOREIGN KEY (WORKER_REF_ID)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 xml:space="preserve">REFERENCES </w:t>
      </w:r>
      <w:proofErr w:type="gram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Worker(</w:t>
      </w:r>
      <w:proofErr w:type="gram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WORKER_ID)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ON DELETE CASCADE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);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INSERT INTO Bonus 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(WORKER_REF_ID, BONUS_AMOUNT, BONUS_DATE) VALUES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(001, 5000, '16-02-20'),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(002, 3000, '16-06-11'),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(003, 4000, '16-02-20'),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(001, 4500, '16-02-20'),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lastRenderedPageBreak/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(002, 3500, '16-06-11');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CREATE TABLE Title (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WORKER_REF_ID INT,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 xml:space="preserve">WORKER_TITLE </w:t>
      </w:r>
      <w:proofErr w:type="gram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CHAR(</w:t>
      </w:r>
      <w:proofErr w:type="gram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25),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AFFECTED_FROM DATETIME,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FOREIGN KEY (WORKER_REF_ID)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 xml:space="preserve">REFERENCES </w:t>
      </w:r>
      <w:proofErr w:type="gramStart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Worker(</w:t>
      </w:r>
      <w:proofErr w:type="gramEnd"/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WORKER_ID)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ON DELETE CASCADE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);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INSERT INTO Title 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(WORKER_REF_ID, WORKER_TITLE, AFFECTED_FROM) VALUES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(001, 'Manager', '2016-02-20 00:00:00'),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(002, 'Executive', '2016-06-11 00:00:00'),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(008, 'Executive', '2016-06-11 00:00:00'),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(005, 'Manager', '2016-06-11 00:00:00'),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(004, 'Asst. Manager', '2016-06-11 00:00:00'),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(007, 'Executive', '2016-06-11 00:00:00'),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(006, 'Lead', '2016-06-11 00:00:00'),</w:t>
      </w:r>
    </w:p>
    <w:p w:rsidR="004711CE" w:rsidRPr="004711CE" w:rsidRDefault="004711CE" w:rsidP="0047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4711CE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(003, 'Lead', '2016-06-11 00:00:00');</w:t>
      </w:r>
    </w:p>
    <w:p w:rsidR="004711CE" w:rsidRDefault="004711CE"/>
    <w:p w:rsidR="004711CE" w:rsidRDefault="004711CE"/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“FIRST_NAME” from Worker table using the alias name as &lt;WORKER_NAME&gt;.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“FIRST_NAME” from Worker table in upper case.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Q-3.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unique values of DEPARTMENT from Worker table.</w:t>
      </w:r>
    </w:p>
    <w:p w:rsidR="004711CE" w:rsidRDefault="004711CE"/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first three characters of</w:t>
      </w: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  FIRST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>_NAME from Worker table.</w:t>
      </w:r>
    </w:p>
    <w:p w:rsidR="004711CE" w:rsidRDefault="004711CE"/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Q-5.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find the position of the alphabet (‘a’) in the first name column ‘Amitabh’ from Worker table.</w:t>
      </w:r>
    </w:p>
    <w:p w:rsidR="004711CE" w:rsidRDefault="004711CE"/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Q-6.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FIRST_NAME from Worker table after removing white spaces from the right side.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Q-7.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DEPARTMENT from Worker table after removing white spaces from the left side.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Q-8.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that fetches the unique values of DEPARTMENT from Worker table and prints its length.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Q-9.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FIRST_NAME from Worker table after replacing ‘a’ with ‘A’.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Q-10.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FIRST_NAME and LAST_NAME from Worker table into a single column COMPLETE_NAME. A space char should separate them.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Q-11.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all Worker details from the Worker table order by FIRST_NAME Ascending.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Q-12.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all Worker details from the Worker table order by FIRST_NAME Ascending and DEPARTMENT Descending.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Q-13.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for Workers with the first name as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Vipul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and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Satish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from Worker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Q-14.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workers excluding first names,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Vipul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and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Satish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from Worker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Q-15.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Workers with DEPARTMENT name as “Admin”.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Q-16.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whose FIRST_NAME contains ‘a’.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Q-17.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whose FIRST_NAME ends with ‘a’.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Q-18.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whose FIRST_NAME ends with ‘h’ and contains six alphabets.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Q-19.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whose SALARY lies between 100000 and 500000.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Q-20.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 have joined in Feb’2014.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Q-21.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count of employees working in the department ‘Admin’.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Q-22.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worker names with salaries &gt;= 50000 and &lt;= 100000.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Q-23.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no. of workers for each department in the descending order.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Q-24.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 are also Managers.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Q-25.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duplicate records having matching data in some fields of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Q-26.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only odd rows from a 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Q-27.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only even rows from a 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Q-28.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clone a new table from another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Q-29.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intersecting records of two tables.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Q-30.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records from one table that another table does not have.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Q-31.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the current date and time.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Q-32.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the top n (say 10) records of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Q-33.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determine the nth (say n=5) highest salary from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Q-34.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determine the 5th highest salary without using TOP or limit method.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Q-35.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list of employees with the same salary.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Q-36.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the second highest salary from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Q-37.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one row twice in results from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Q-38.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intersecting records of two tables.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Q-39.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first 50% records from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Q-40.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departments that have less than five people in it.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Q-41.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all departments along with the number of people in there.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Q-42.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the last record from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Q-43.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first row of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Q-44.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last five records from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Q-45.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name of employees having the highest salary in each department.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Q-46.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three max salaries from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Q-47.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three min salaries from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Q-48.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nth max salaries from a table.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Q-49.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departments along with the total salaries paid for each of them.</w:t>
      </w:r>
    </w:p>
    <w:p w:rsidR="004711CE" w:rsidRDefault="004711CE" w:rsidP="004711C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Q-50.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names of workers who earn the highest salary.</w:t>
      </w:r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Answers for above Questions:</w:t>
      </w:r>
      <w:bookmarkStart w:id="0" w:name="_GoBack"/>
      <w:bookmarkEnd w:id="0"/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“FIRST_NAME” from Worker table using the alias name as &lt;WORKER_NAME&gt;.</w:t>
      </w:r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  <w:proofErr w:type="gramEnd"/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D04138" w:rsidRDefault="00D04138" w:rsidP="00D04138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FIRST_NAME AS WORKER_NAME from Worker;</w:t>
      </w:r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“FIRST_NAME” from Worker table in upper case.</w:t>
      </w:r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  <w:proofErr w:type="gramEnd"/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D04138" w:rsidRDefault="00D04138" w:rsidP="00D04138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upper(</w:t>
      </w:r>
      <w:proofErr w:type="gramEnd"/>
      <w:r>
        <w:rPr>
          <w:spacing w:val="3"/>
          <w:sz w:val="24"/>
          <w:szCs w:val="24"/>
        </w:rPr>
        <w:t>FIRST_NAME) from Worker;</w:t>
      </w:r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unique values of DEPARTMENT from Worker table.</w:t>
      </w:r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  <w:proofErr w:type="gramEnd"/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D04138" w:rsidRDefault="00D04138" w:rsidP="00D04138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distinct DEPARTMENT from Worker;</w:t>
      </w:r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first three characters of</w:t>
      </w: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  FIRST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>_NAME from Worker table.</w:t>
      </w:r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  <w:proofErr w:type="gramEnd"/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" w:author="Unknown"/>
          <w:rFonts w:ascii="Arial" w:hAnsi="Arial" w:cs="Arial"/>
          <w:color w:val="4D4D4D"/>
          <w:spacing w:val="3"/>
          <w:sz w:val="23"/>
          <w:szCs w:val="23"/>
        </w:rPr>
      </w:pPr>
      <w:ins w:id="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" w:author="Unknown"/>
          <w:spacing w:val="3"/>
          <w:sz w:val="24"/>
          <w:szCs w:val="24"/>
        </w:rPr>
      </w:pPr>
      <w:ins w:id="4" w:author="Unknown">
        <w:r>
          <w:rPr>
            <w:spacing w:val="3"/>
            <w:sz w:val="24"/>
            <w:szCs w:val="24"/>
          </w:rPr>
          <w:t xml:space="preserve">Select </w:t>
        </w:r>
        <w:proofErr w:type="gramStart"/>
        <w:r>
          <w:rPr>
            <w:spacing w:val="3"/>
            <w:sz w:val="24"/>
            <w:szCs w:val="24"/>
          </w:rPr>
          <w:t>substring(</w:t>
        </w:r>
        <w:proofErr w:type="gramEnd"/>
        <w:r>
          <w:rPr>
            <w:spacing w:val="3"/>
            <w:sz w:val="24"/>
            <w:szCs w:val="24"/>
          </w:rPr>
          <w:t>FIRST_NAME,1,3) from Worker;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" w:author="Unknown"/>
          <w:rFonts w:ascii="Arial" w:hAnsi="Arial" w:cs="Arial"/>
          <w:color w:val="4D4D4D"/>
          <w:spacing w:val="3"/>
          <w:sz w:val="23"/>
          <w:szCs w:val="23"/>
        </w:rPr>
      </w:pPr>
      <w:ins w:id="6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7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8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Q-5.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find the position of the alphabet (‘a’) in the first name column ‘Amitabh’ from Worker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9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10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1" w:author="Unknown"/>
          <w:rFonts w:ascii="Arial" w:hAnsi="Arial" w:cs="Arial"/>
          <w:color w:val="4D4D4D"/>
          <w:spacing w:val="3"/>
          <w:sz w:val="23"/>
          <w:szCs w:val="23"/>
        </w:rPr>
      </w:pPr>
      <w:ins w:id="1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3" w:author="Unknown"/>
          <w:spacing w:val="3"/>
          <w:sz w:val="24"/>
          <w:szCs w:val="24"/>
        </w:rPr>
      </w:pPr>
      <w:ins w:id="14" w:author="Unknown">
        <w:r>
          <w:rPr>
            <w:spacing w:val="3"/>
            <w:sz w:val="24"/>
            <w:szCs w:val="24"/>
          </w:rPr>
          <w:lastRenderedPageBreak/>
          <w:t xml:space="preserve">Select </w:t>
        </w:r>
        <w:proofErr w:type="gramStart"/>
        <w:r>
          <w:rPr>
            <w:spacing w:val="3"/>
            <w:sz w:val="24"/>
            <w:szCs w:val="24"/>
          </w:rPr>
          <w:t>INSTR(</w:t>
        </w:r>
        <w:proofErr w:type="gramEnd"/>
        <w:r>
          <w:rPr>
            <w:spacing w:val="3"/>
            <w:sz w:val="24"/>
            <w:szCs w:val="24"/>
          </w:rPr>
          <w:t xml:space="preserve">FIRST_NAME, </w:t>
        </w:r>
        <w:proofErr w:type="spellStart"/>
        <w:r>
          <w:rPr>
            <w:spacing w:val="3"/>
            <w:sz w:val="24"/>
            <w:szCs w:val="24"/>
          </w:rPr>
          <w:t>BINARY'a</w:t>
        </w:r>
        <w:proofErr w:type="spellEnd"/>
        <w:r>
          <w:rPr>
            <w:spacing w:val="3"/>
            <w:sz w:val="24"/>
            <w:szCs w:val="24"/>
          </w:rPr>
          <w:t>') from Worker where FIRST_NAME = 'Amitabh';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1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1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Notes.</w:t>
        </w:r>
        <w:proofErr w:type="gramEnd"/>
      </w:ins>
    </w:p>
    <w:p w:rsidR="00D04138" w:rsidRDefault="00D04138" w:rsidP="00D0413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ins w:id="17" w:author="Unknown"/>
          <w:rFonts w:ascii="inherit" w:hAnsi="inherit" w:cs="Arial"/>
          <w:color w:val="4D4D4D"/>
          <w:spacing w:val="3"/>
          <w:sz w:val="23"/>
          <w:szCs w:val="23"/>
        </w:rPr>
      </w:pPr>
      <w:ins w:id="18" w:author="Unknown">
        <w:r>
          <w:rPr>
            <w:rFonts w:ascii="inherit" w:hAnsi="inherit" w:cs="Arial"/>
            <w:color w:val="4D4D4D"/>
            <w:spacing w:val="3"/>
            <w:sz w:val="23"/>
            <w:szCs w:val="23"/>
          </w:rPr>
          <w:t>The INSTR method is in case-sensitive by default.</w:t>
        </w:r>
      </w:ins>
    </w:p>
    <w:p w:rsidR="00D04138" w:rsidRDefault="00D04138" w:rsidP="00D0413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ins w:id="19" w:author="Unknown"/>
          <w:rFonts w:ascii="inherit" w:hAnsi="inherit" w:cs="Arial"/>
          <w:color w:val="4D4D4D"/>
          <w:spacing w:val="3"/>
          <w:sz w:val="23"/>
          <w:szCs w:val="23"/>
        </w:rPr>
      </w:pPr>
      <w:ins w:id="20" w:author="Unknown">
        <w:r>
          <w:rPr>
            <w:rFonts w:ascii="inherit" w:hAnsi="inherit" w:cs="Arial"/>
            <w:color w:val="4D4D4D"/>
            <w:spacing w:val="3"/>
            <w:sz w:val="23"/>
            <w:szCs w:val="23"/>
          </w:rPr>
          <w:t>Using Binary operator will make INSTR work as the case-sensitive function.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1" w:author="Unknown"/>
          <w:rFonts w:ascii="Arial" w:hAnsi="Arial" w:cs="Arial"/>
          <w:color w:val="4D4D4D"/>
          <w:spacing w:val="3"/>
          <w:sz w:val="23"/>
          <w:szCs w:val="23"/>
        </w:rPr>
      </w:pPr>
      <w:ins w:id="2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2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2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Q-6.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the FIRST_NAME from Worker table after removing white spaces from the right side.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2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2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7" w:author="Unknown"/>
          <w:rFonts w:ascii="Arial" w:hAnsi="Arial" w:cs="Arial"/>
          <w:color w:val="4D4D4D"/>
          <w:spacing w:val="3"/>
          <w:sz w:val="23"/>
          <w:szCs w:val="23"/>
        </w:rPr>
      </w:pPr>
      <w:ins w:id="2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9" w:author="Unknown"/>
          <w:spacing w:val="3"/>
          <w:sz w:val="24"/>
          <w:szCs w:val="24"/>
        </w:rPr>
      </w:pPr>
      <w:ins w:id="30" w:author="Unknown">
        <w:r>
          <w:rPr>
            <w:spacing w:val="3"/>
            <w:sz w:val="24"/>
            <w:szCs w:val="24"/>
          </w:rPr>
          <w:t xml:space="preserve">Select </w:t>
        </w:r>
        <w:proofErr w:type="gramStart"/>
        <w:r>
          <w:rPr>
            <w:spacing w:val="3"/>
            <w:sz w:val="24"/>
            <w:szCs w:val="24"/>
          </w:rPr>
          <w:t>RTRIM(</w:t>
        </w:r>
        <w:proofErr w:type="gramEnd"/>
        <w:r>
          <w:rPr>
            <w:spacing w:val="3"/>
            <w:sz w:val="24"/>
            <w:szCs w:val="24"/>
          </w:rPr>
          <w:t>FIRST_NAME) from Worker;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1" w:author="Unknown"/>
          <w:rFonts w:ascii="Arial" w:hAnsi="Arial" w:cs="Arial"/>
          <w:color w:val="4D4D4D"/>
          <w:spacing w:val="3"/>
          <w:sz w:val="23"/>
          <w:szCs w:val="23"/>
        </w:rPr>
      </w:pPr>
      <w:ins w:id="3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3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3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Q-7.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the DEPARTMENT from Worker table after removing white spaces from the left side.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3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3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7" w:author="Unknown"/>
          <w:rFonts w:ascii="Arial" w:hAnsi="Arial" w:cs="Arial"/>
          <w:color w:val="4D4D4D"/>
          <w:spacing w:val="3"/>
          <w:sz w:val="23"/>
          <w:szCs w:val="23"/>
        </w:rPr>
      </w:pPr>
      <w:ins w:id="3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9" w:author="Unknown"/>
          <w:spacing w:val="3"/>
          <w:sz w:val="24"/>
          <w:szCs w:val="24"/>
        </w:rPr>
      </w:pPr>
      <w:ins w:id="40" w:author="Unknown">
        <w:r>
          <w:rPr>
            <w:spacing w:val="3"/>
            <w:sz w:val="24"/>
            <w:szCs w:val="24"/>
          </w:rPr>
          <w:t xml:space="preserve">Select </w:t>
        </w:r>
        <w:proofErr w:type="gramStart"/>
        <w:r>
          <w:rPr>
            <w:spacing w:val="3"/>
            <w:sz w:val="24"/>
            <w:szCs w:val="24"/>
          </w:rPr>
          <w:t>LTRIM(</w:t>
        </w:r>
        <w:proofErr w:type="gramEnd"/>
        <w:r>
          <w:rPr>
            <w:spacing w:val="3"/>
            <w:sz w:val="24"/>
            <w:szCs w:val="24"/>
          </w:rPr>
          <w:t>DEPARTMENT) from Worker;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1" w:author="Unknown"/>
          <w:rFonts w:ascii="Arial" w:hAnsi="Arial" w:cs="Arial"/>
          <w:color w:val="4D4D4D"/>
          <w:spacing w:val="3"/>
          <w:sz w:val="23"/>
          <w:szCs w:val="23"/>
        </w:rPr>
      </w:pPr>
      <w:ins w:id="4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4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4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Q-8.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that fetches the unique values of DEPARTMENT from Worker table and prints its length.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4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4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7" w:author="Unknown"/>
          <w:rFonts w:ascii="Arial" w:hAnsi="Arial" w:cs="Arial"/>
          <w:color w:val="4D4D4D"/>
          <w:spacing w:val="3"/>
          <w:sz w:val="23"/>
          <w:szCs w:val="23"/>
        </w:rPr>
      </w:pPr>
      <w:ins w:id="4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9" w:author="Unknown"/>
          <w:spacing w:val="3"/>
          <w:sz w:val="24"/>
          <w:szCs w:val="24"/>
        </w:rPr>
      </w:pPr>
      <w:ins w:id="50" w:author="Unknown">
        <w:r>
          <w:rPr>
            <w:spacing w:val="3"/>
            <w:sz w:val="24"/>
            <w:szCs w:val="24"/>
          </w:rPr>
          <w:t xml:space="preserve">Select distinct </w:t>
        </w:r>
        <w:proofErr w:type="gramStart"/>
        <w:r>
          <w:rPr>
            <w:spacing w:val="3"/>
            <w:sz w:val="24"/>
            <w:szCs w:val="24"/>
          </w:rPr>
          <w:t>length(</w:t>
        </w:r>
        <w:proofErr w:type="gramEnd"/>
        <w:r>
          <w:rPr>
            <w:spacing w:val="3"/>
            <w:sz w:val="24"/>
            <w:szCs w:val="24"/>
          </w:rPr>
          <w:t>DEPARTMENT) from Worker;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1" w:author="Unknown"/>
          <w:rFonts w:ascii="Arial" w:hAnsi="Arial" w:cs="Arial"/>
          <w:color w:val="4D4D4D"/>
          <w:spacing w:val="3"/>
          <w:sz w:val="23"/>
          <w:szCs w:val="23"/>
        </w:rPr>
      </w:pPr>
      <w:ins w:id="5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5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5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Q-9.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the FIRST_NAME from Worker table after replacing ‘a’ with ‘A’.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5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5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7" w:author="Unknown"/>
          <w:rFonts w:ascii="Arial" w:hAnsi="Arial" w:cs="Arial"/>
          <w:color w:val="4D4D4D"/>
          <w:spacing w:val="3"/>
          <w:sz w:val="23"/>
          <w:szCs w:val="23"/>
        </w:rPr>
      </w:pPr>
      <w:ins w:id="5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9" w:author="Unknown"/>
          <w:spacing w:val="3"/>
          <w:sz w:val="24"/>
          <w:szCs w:val="24"/>
        </w:rPr>
      </w:pPr>
      <w:ins w:id="60" w:author="Unknown">
        <w:r>
          <w:rPr>
            <w:spacing w:val="3"/>
            <w:sz w:val="24"/>
            <w:szCs w:val="24"/>
          </w:rPr>
          <w:t xml:space="preserve">Select </w:t>
        </w:r>
        <w:proofErr w:type="gramStart"/>
        <w:r>
          <w:rPr>
            <w:spacing w:val="3"/>
            <w:sz w:val="24"/>
            <w:szCs w:val="24"/>
          </w:rPr>
          <w:t>REPLACE(</w:t>
        </w:r>
        <w:proofErr w:type="spellStart"/>
        <w:proofErr w:type="gramEnd"/>
        <w:r>
          <w:rPr>
            <w:spacing w:val="3"/>
            <w:sz w:val="24"/>
            <w:szCs w:val="24"/>
          </w:rPr>
          <w:t>FIRST_NAME,'a','A</w:t>
        </w:r>
        <w:proofErr w:type="spellEnd"/>
        <w:r>
          <w:rPr>
            <w:spacing w:val="3"/>
            <w:sz w:val="24"/>
            <w:szCs w:val="24"/>
          </w:rPr>
          <w:t>') from Worker;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61" w:author="Unknown"/>
          <w:rFonts w:ascii="Arial" w:hAnsi="Arial" w:cs="Arial"/>
          <w:color w:val="4D4D4D"/>
          <w:spacing w:val="3"/>
          <w:sz w:val="23"/>
          <w:szCs w:val="23"/>
        </w:rPr>
      </w:pPr>
      <w:ins w:id="6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6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6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lastRenderedPageBreak/>
          <w:t>Q-10.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the FIRST_NAME and LAST_NAME from Worker table into a single column COMPLETE_NAME. A space char should separate them.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6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6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67" w:author="Unknown"/>
          <w:rFonts w:ascii="Arial" w:hAnsi="Arial" w:cs="Arial"/>
          <w:color w:val="4D4D4D"/>
          <w:spacing w:val="3"/>
          <w:sz w:val="23"/>
          <w:szCs w:val="23"/>
        </w:rPr>
      </w:pPr>
      <w:ins w:id="6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69" w:author="Unknown"/>
          <w:spacing w:val="3"/>
          <w:sz w:val="24"/>
          <w:szCs w:val="24"/>
        </w:rPr>
      </w:pPr>
      <w:ins w:id="70" w:author="Unknown">
        <w:r>
          <w:rPr>
            <w:spacing w:val="3"/>
            <w:sz w:val="24"/>
            <w:szCs w:val="24"/>
          </w:rPr>
          <w:t xml:space="preserve">Select </w:t>
        </w:r>
        <w:proofErr w:type="gramStart"/>
        <w:r>
          <w:rPr>
            <w:spacing w:val="3"/>
            <w:sz w:val="24"/>
            <w:szCs w:val="24"/>
          </w:rPr>
          <w:t>CONCAT(</w:t>
        </w:r>
        <w:proofErr w:type="gramEnd"/>
        <w:r>
          <w:rPr>
            <w:spacing w:val="3"/>
            <w:sz w:val="24"/>
            <w:szCs w:val="24"/>
          </w:rPr>
          <w:t>FIRST_NAME, ' ', LAST_NAME) AS 'COMPLETE_NAME' from Worker;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71" w:author="Unknown"/>
          <w:rFonts w:ascii="Arial" w:hAnsi="Arial" w:cs="Arial"/>
          <w:color w:val="4D4D4D"/>
          <w:spacing w:val="3"/>
          <w:sz w:val="23"/>
          <w:szCs w:val="23"/>
        </w:rPr>
      </w:pPr>
      <w:ins w:id="7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7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7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Q-11.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all Worker details from the Worker table order by FIRST_NAME Ascending.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7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7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77" w:author="Unknown"/>
          <w:rFonts w:ascii="Arial" w:hAnsi="Arial" w:cs="Arial"/>
          <w:color w:val="4D4D4D"/>
          <w:spacing w:val="3"/>
          <w:sz w:val="23"/>
          <w:szCs w:val="23"/>
        </w:rPr>
      </w:pPr>
      <w:ins w:id="7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79" w:author="Unknown"/>
          <w:spacing w:val="3"/>
          <w:sz w:val="24"/>
          <w:szCs w:val="24"/>
        </w:rPr>
      </w:pPr>
      <w:ins w:id="80" w:author="Unknown">
        <w:r>
          <w:rPr>
            <w:spacing w:val="3"/>
            <w:sz w:val="24"/>
            <w:szCs w:val="24"/>
          </w:rPr>
          <w:t xml:space="preserve">Select * from Worker order by FIRST_NAME </w:t>
        </w:r>
        <w:proofErr w:type="spellStart"/>
        <w:r>
          <w:rPr>
            <w:spacing w:val="3"/>
            <w:sz w:val="24"/>
            <w:szCs w:val="24"/>
          </w:rPr>
          <w:t>asc</w:t>
        </w:r>
        <w:proofErr w:type="spellEnd"/>
        <w:r>
          <w:rPr>
            <w:spacing w:val="3"/>
            <w:sz w:val="24"/>
            <w:szCs w:val="24"/>
          </w:rPr>
          <w:t>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81" w:author="Unknown"/>
          <w:rFonts w:ascii="Arial" w:hAnsi="Arial" w:cs="Arial"/>
          <w:color w:val="4D4D4D"/>
          <w:spacing w:val="3"/>
          <w:sz w:val="23"/>
          <w:szCs w:val="23"/>
        </w:rPr>
      </w:pPr>
      <w:ins w:id="8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8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8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Q-12.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all Worker details from the Worker table order by FIRST_NAME Ascending and DEPARTMENT Descending.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8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8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87" w:author="Unknown"/>
          <w:rFonts w:ascii="Arial" w:hAnsi="Arial" w:cs="Arial"/>
          <w:color w:val="4D4D4D"/>
          <w:spacing w:val="3"/>
          <w:sz w:val="23"/>
          <w:szCs w:val="23"/>
        </w:rPr>
      </w:pPr>
      <w:ins w:id="8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89" w:author="Unknown"/>
          <w:spacing w:val="3"/>
          <w:sz w:val="24"/>
          <w:szCs w:val="24"/>
        </w:rPr>
      </w:pPr>
      <w:ins w:id="90" w:author="Unknown">
        <w:r>
          <w:rPr>
            <w:spacing w:val="3"/>
            <w:sz w:val="24"/>
            <w:szCs w:val="24"/>
          </w:rPr>
          <w:t xml:space="preserve">Select * from Worker order by FIRST_NAME </w:t>
        </w:r>
        <w:proofErr w:type="spellStart"/>
        <w:r>
          <w:rPr>
            <w:spacing w:val="3"/>
            <w:sz w:val="24"/>
            <w:szCs w:val="24"/>
          </w:rPr>
          <w:t>asc</w:t>
        </w:r>
        <w:proofErr w:type="gramStart"/>
        <w:r>
          <w:rPr>
            <w:spacing w:val="3"/>
            <w:sz w:val="24"/>
            <w:szCs w:val="24"/>
          </w:rPr>
          <w:t>,DEPARTMENT</w:t>
        </w:r>
        <w:proofErr w:type="spellEnd"/>
        <w:proofErr w:type="gramEnd"/>
        <w:r>
          <w:rPr>
            <w:spacing w:val="3"/>
            <w:sz w:val="24"/>
            <w:szCs w:val="24"/>
          </w:rPr>
          <w:t xml:space="preserve"> </w:t>
        </w:r>
        <w:proofErr w:type="spellStart"/>
        <w:r>
          <w:rPr>
            <w:spacing w:val="3"/>
            <w:sz w:val="24"/>
            <w:szCs w:val="24"/>
          </w:rPr>
          <w:t>desc</w:t>
        </w:r>
        <w:proofErr w:type="spellEnd"/>
        <w:r>
          <w:rPr>
            <w:spacing w:val="3"/>
            <w:sz w:val="24"/>
            <w:szCs w:val="24"/>
          </w:rPr>
          <w:t>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91" w:author="Unknown"/>
          <w:rFonts w:ascii="Arial" w:hAnsi="Arial" w:cs="Arial"/>
          <w:color w:val="4D4D4D"/>
          <w:spacing w:val="3"/>
          <w:sz w:val="23"/>
          <w:szCs w:val="23"/>
        </w:rPr>
      </w:pPr>
      <w:ins w:id="9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9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9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Q-13.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details for Workers with the first name as “</w:t>
        </w:r>
        <w:proofErr w:type="spellStart"/>
        <w:r>
          <w:rPr>
            <w:rFonts w:ascii="Arial" w:hAnsi="Arial" w:cs="Arial"/>
            <w:color w:val="444444"/>
            <w:spacing w:val="3"/>
            <w:sz w:val="26"/>
            <w:szCs w:val="26"/>
          </w:rPr>
          <w:t>Vipul</w:t>
        </w:r>
        <w:proofErr w:type="spellEnd"/>
        <w:r>
          <w:rPr>
            <w:rFonts w:ascii="Arial" w:hAnsi="Arial" w:cs="Arial"/>
            <w:color w:val="444444"/>
            <w:spacing w:val="3"/>
            <w:sz w:val="26"/>
            <w:szCs w:val="26"/>
          </w:rPr>
          <w:t>” and “</w:t>
        </w:r>
        <w:proofErr w:type="spellStart"/>
        <w:r>
          <w:rPr>
            <w:rFonts w:ascii="Arial" w:hAnsi="Arial" w:cs="Arial"/>
            <w:color w:val="444444"/>
            <w:spacing w:val="3"/>
            <w:sz w:val="26"/>
            <w:szCs w:val="26"/>
          </w:rPr>
          <w:t>Satish</w:t>
        </w:r>
        <w:proofErr w:type="spellEnd"/>
        <w:r>
          <w:rPr>
            <w:rFonts w:ascii="Arial" w:hAnsi="Arial" w:cs="Arial"/>
            <w:color w:val="444444"/>
            <w:spacing w:val="3"/>
            <w:sz w:val="26"/>
            <w:szCs w:val="26"/>
          </w:rPr>
          <w:t>” from Worker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9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9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97" w:author="Unknown"/>
          <w:rFonts w:ascii="Arial" w:hAnsi="Arial" w:cs="Arial"/>
          <w:color w:val="4D4D4D"/>
          <w:spacing w:val="3"/>
          <w:sz w:val="23"/>
          <w:szCs w:val="23"/>
        </w:rPr>
      </w:pPr>
      <w:ins w:id="9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99" w:author="Unknown"/>
          <w:spacing w:val="3"/>
          <w:sz w:val="24"/>
          <w:szCs w:val="24"/>
        </w:rPr>
      </w:pPr>
      <w:ins w:id="100" w:author="Unknown">
        <w:r>
          <w:rPr>
            <w:spacing w:val="3"/>
            <w:sz w:val="24"/>
            <w:szCs w:val="24"/>
          </w:rPr>
          <w:t>Select * from Worker where FIRST_NAME in ('</w:t>
        </w:r>
        <w:proofErr w:type="spellStart"/>
        <w:r>
          <w:rPr>
            <w:spacing w:val="3"/>
            <w:sz w:val="24"/>
            <w:szCs w:val="24"/>
          </w:rPr>
          <w:t>Vipul</w:t>
        </w:r>
        <w:proofErr w:type="spellEnd"/>
        <w:r>
          <w:rPr>
            <w:spacing w:val="3"/>
            <w:sz w:val="24"/>
            <w:szCs w:val="24"/>
          </w:rPr>
          <w:t>','</w:t>
        </w:r>
        <w:proofErr w:type="spellStart"/>
        <w:r>
          <w:rPr>
            <w:spacing w:val="3"/>
            <w:sz w:val="24"/>
            <w:szCs w:val="24"/>
          </w:rPr>
          <w:t>Satish</w:t>
        </w:r>
        <w:proofErr w:type="spellEnd"/>
        <w:r>
          <w:rPr>
            <w:spacing w:val="3"/>
            <w:sz w:val="24"/>
            <w:szCs w:val="24"/>
          </w:rPr>
          <w:t>');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01" w:author="Unknown"/>
          <w:rFonts w:ascii="Arial" w:hAnsi="Arial" w:cs="Arial"/>
          <w:color w:val="4D4D4D"/>
          <w:spacing w:val="3"/>
          <w:sz w:val="23"/>
          <w:szCs w:val="23"/>
        </w:rPr>
      </w:pPr>
      <w:ins w:id="10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10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10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Q-14.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details of workers excluding first names, “</w:t>
        </w:r>
        <w:proofErr w:type="spellStart"/>
        <w:r>
          <w:rPr>
            <w:rFonts w:ascii="Arial" w:hAnsi="Arial" w:cs="Arial"/>
            <w:color w:val="444444"/>
            <w:spacing w:val="3"/>
            <w:sz w:val="26"/>
            <w:szCs w:val="26"/>
          </w:rPr>
          <w:t>Vipul</w:t>
        </w:r>
        <w:proofErr w:type="spellEnd"/>
        <w:r>
          <w:rPr>
            <w:rFonts w:ascii="Arial" w:hAnsi="Arial" w:cs="Arial"/>
            <w:color w:val="444444"/>
            <w:spacing w:val="3"/>
            <w:sz w:val="26"/>
            <w:szCs w:val="26"/>
          </w:rPr>
          <w:t>” and “</w:t>
        </w:r>
        <w:proofErr w:type="spellStart"/>
        <w:r>
          <w:rPr>
            <w:rFonts w:ascii="Arial" w:hAnsi="Arial" w:cs="Arial"/>
            <w:color w:val="444444"/>
            <w:spacing w:val="3"/>
            <w:sz w:val="26"/>
            <w:szCs w:val="26"/>
          </w:rPr>
          <w:t>Satish</w:t>
        </w:r>
        <w:proofErr w:type="spellEnd"/>
        <w:r>
          <w:rPr>
            <w:rFonts w:ascii="Arial" w:hAnsi="Arial" w:cs="Arial"/>
            <w:color w:val="444444"/>
            <w:spacing w:val="3"/>
            <w:sz w:val="26"/>
            <w:szCs w:val="26"/>
          </w:rPr>
          <w:t>” from Worker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10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10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07" w:author="Unknown"/>
          <w:rFonts w:ascii="Arial" w:hAnsi="Arial" w:cs="Arial"/>
          <w:color w:val="4D4D4D"/>
          <w:spacing w:val="3"/>
          <w:sz w:val="23"/>
          <w:szCs w:val="23"/>
        </w:rPr>
      </w:pPr>
      <w:ins w:id="10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09" w:author="Unknown"/>
          <w:spacing w:val="3"/>
          <w:sz w:val="24"/>
          <w:szCs w:val="24"/>
        </w:rPr>
      </w:pPr>
      <w:ins w:id="110" w:author="Unknown">
        <w:r>
          <w:rPr>
            <w:spacing w:val="3"/>
            <w:sz w:val="24"/>
            <w:szCs w:val="24"/>
          </w:rPr>
          <w:lastRenderedPageBreak/>
          <w:t>Select * from Worker where FIRST_NAME not in ('</w:t>
        </w:r>
        <w:proofErr w:type="spellStart"/>
        <w:r>
          <w:rPr>
            <w:spacing w:val="3"/>
            <w:sz w:val="24"/>
            <w:szCs w:val="24"/>
          </w:rPr>
          <w:t>Vipul</w:t>
        </w:r>
        <w:proofErr w:type="spellEnd"/>
        <w:r>
          <w:rPr>
            <w:spacing w:val="3"/>
            <w:sz w:val="24"/>
            <w:szCs w:val="24"/>
          </w:rPr>
          <w:t>','</w:t>
        </w:r>
        <w:proofErr w:type="spellStart"/>
        <w:r>
          <w:rPr>
            <w:spacing w:val="3"/>
            <w:sz w:val="24"/>
            <w:szCs w:val="24"/>
          </w:rPr>
          <w:t>Satish</w:t>
        </w:r>
        <w:proofErr w:type="spellEnd"/>
        <w:r>
          <w:rPr>
            <w:spacing w:val="3"/>
            <w:sz w:val="24"/>
            <w:szCs w:val="24"/>
          </w:rPr>
          <w:t>');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11" w:author="Unknown"/>
          <w:rFonts w:ascii="Arial" w:hAnsi="Arial" w:cs="Arial"/>
          <w:color w:val="4D4D4D"/>
          <w:spacing w:val="3"/>
          <w:sz w:val="23"/>
          <w:szCs w:val="23"/>
        </w:rPr>
      </w:pPr>
      <w:ins w:id="11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11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11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Q-15.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details of Workers with DEPARTMENT name as “Admin”.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11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11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17" w:author="Unknown"/>
          <w:rFonts w:ascii="Arial" w:hAnsi="Arial" w:cs="Arial"/>
          <w:color w:val="4D4D4D"/>
          <w:spacing w:val="3"/>
          <w:sz w:val="23"/>
          <w:szCs w:val="23"/>
        </w:rPr>
      </w:pPr>
      <w:ins w:id="11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19" w:author="Unknown"/>
          <w:spacing w:val="3"/>
          <w:sz w:val="24"/>
          <w:szCs w:val="24"/>
        </w:rPr>
      </w:pPr>
      <w:ins w:id="120" w:author="Unknown">
        <w:r>
          <w:rPr>
            <w:spacing w:val="3"/>
            <w:sz w:val="24"/>
            <w:szCs w:val="24"/>
          </w:rPr>
          <w:t>Select * from Worker where DEPARTMENT like 'Admin%';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21" w:author="Unknown"/>
          <w:rFonts w:ascii="Arial" w:hAnsi="Arial" w:cs="Arial"/>
          <w:color w:val="4D4D4D"/>
          <w:spacing w:val="3"/>
          <w:sz w:val="23"/>
          <w:szCs w:val="23"/>
        </w:rPr>
      </w:pPr>
      <w:ins w:id="12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12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12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Q-16.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details of the Workers whose FIRST_NAME contains ‘a’.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12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12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27" w:author="Unknown"/>
          <w:rFonts w:ascii="Arial" w:hAnsi="Arial" w:cs="Arial"/>
          <w:color w:val="4D4D4D"/>
          <w:spacing w:val="3"/>
          <w:sz w:val="23"/>
          <w:szCs w:val="23"/>
        </w:rPr>
      </w:pPr>
      <w:ins w:id="12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29" w:author="Unknown"/>
          <w:spacing w:val="3"/>
          <w:sz w:val="24"/>
          <w:szCs w:val="24"/>
        </w:rPr>
      </w:pPr>
      <w:ins w:id="130" w:author="Unknown">
        <w:r>
          <w:rPr>
            <w:spacing w:val="3"/>
            <w:sz w:val="24"/>
            <w:szCs w:val="24"/>
          </w:rPr>
          <w:t>Select * from Worker where FIRST_NAME like '%a%';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31" w:author="Unknown"/>
          <w:rFonts w:ascii="Arial" w:hAnsi="Arial" w:cs="Arial"/>
          <w:color w:val="4D4D4D"/>
          <w:spacing w:val="3"/>
          <w:sz w:val="23"/>
          <w:szCs w:val="23"/>
        </w:rPr>
      </w:pPr>
      <w:ins w:id="13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13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13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Q-17.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details of the Workers whose FIRST_NAME ends with ‘a’.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13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13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37" w:author="Unknown"/>
          <w:rFonts w:ascii="Arial" w:hAnsi="Arial" w:cs="Arial"/>
          <w:color w:val="4D4D4D"/>
          <w:spacing w:val="3"/>
          <w:sz w:val="23"/>
          <w:szCs w:val="23"/>
        </w:rPr>
      </w:pPr>
      <w:ins w:id="13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39" w:author="Unknown"/>
          <w:spacing w:val="3"/>
          <w:sz w:val="24"/>
          <w:szCs w:val="24"/>
        </w:rPr>
      </w:pPr>
      <w:ins w:id="140" w:author="Unknown">
        <w:r>
          <w:rPr>
            <w:spacing w:val="3"/>
            <w:sz w:val="24"/>
            <w:szCs w:val="24"/>
          </w:rPr>
          <w:t>Select * from Worker where FIRST_NAME like '%a';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41" w:author="Unknown"/>
          <w:rFonts w:ascii="Arial" w:hAnsi="Arial" w:cs="Arial"/>
          <w:color w:val="4D4D4D"/>
          <w:spacing w:val="3"/>
          <w:sz w:val="23"/>
          <w:szCs w:val="23"/>
        </w:rPr>
      </w:pPr>
      <w:ins w:id="14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14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14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Q-18.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details of the Workers whose FIRST_NAME ends with ‘h’ and contains six alphabets.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14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14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47" w:author="Unknown"/>
          <w:rFonts w:ascii="Arial" w:hAnsi="Arial" w:cs="Arial"/>
          <w:color w:val="4D4D4D"/>
          <w:spacing w:val="3"/>
          <w:sz w:val="23"/>
          <w:szCs w:val="23"/>
        </w:rPr>
      </w:pPr>
      <w:ins w:id="14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49" w:author="Unknown"/>
          <w:spacing w:val="3"/>
          <w:sz w:val="24"/>
          <w:szCs w:val="24"/>
        </w:rPr>
      </w:pPr>
      <w:ins w:id="150" w:author="Unknown">
        <w:r>
          <w:rPr>
            <w:spacing w:val="3"/>
            <w:sz w:val="24"/>
            <w:szCs w:val="24"/>
          </w:rPr>
          <w:t>Select * from Worker where FIRST_NAME like '_____h';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51" w:author="Unknown"/>
          <w:rFonts w:ascii="Arial" w:hAnsi="Arial" w:cs="Arial"/>
          <w:color w:val="4D4D4D"/>
          <w:spacing w:val="3"/>
          <w:sz w:val="23"/>
          <w:szCs w:val="23"/>
        </w:rPr>
      </w:pPr>
      <w:ins w:id="15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15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15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Q-19.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details of the Workers whose SALARY lies between 100000 and 500000.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15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15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lastRenderedPageBreak/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57" w:author="Unknown"/>
          <w:rFonts w:ascii="Arial" w:hAnsi="Arial" w:cs="Arial"/>
          <w:color w:val="4D4D4D"/>
          <w:spacing w:val="3"/>
          <w:sz w:val="23"/>
          <w:szCs w:val="23"/>
        </w:rPr>
      </w:pPr>
      <w:ins w:id="15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59" w:author="Unknown"/>
          <w:spacing w:val="3"/>
          <w:sz w:val="24"/>
          <w:szCs w:val="24"/>
        </w:rPr>
      </w:pPr>
      <w:ins w:id="160" w:author="Unknown">
        <w:r>
          <w:rPr>
            <w:spacing w:val="3"/>
            <w:sz w:val="24"/>
            <w:szCs w:val="24"/>
          </w:rPr>
          <w:t>Select * from Worker where SALARY between 100000 and 500000;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61" w:author="Unknown"/>
          <w:rFonts w:ascii="Arial" w:hAnsi="Arial" w:cs="Arial"/>
          <w:color w:val="4D4D4D"/>
          <w:spacing w:val="3"/>
          <w:sz w:val="23"/>
          <w:szCs w:val="23"/>
        </w:rPr>
      </w:pPr>
      <w:ins w:id="16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16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16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Q-20.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details of the Workers who have joined in Feb’2014.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16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16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67" w:author="Unknown"/>
          <w:rFonts w:ascii="Arial" w:hAnsi="Arial" w:cs="Arial"/>
          <w:color w:val="4D4D4D"/>
          <w:spacing w:val="3"/>
          <w:sz w:val="23"/>
          <w:szCs w:val="23"/>
        </w:rPr>
      </w:pPr>
      <w:ins w:id="16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69" w:author="Unknown"/>
          <w:spacing w:val="3"/>
          <w:sz w:val="24"/>
          <w:szCs w:val="24"/>
        </w:rPr>
      </w:pPr>
      <w:ins w:id="170" w:author="Unknown">
        <w:r>
          <w:rPr>
            <w:spacing w:val="3"/>
            <w:sz w:val="24"/>
            <w:szCs w:val="24"/>
          </w:rPr>
          <w:t xml:space="preserve">Select * from Worker where </w:t>
        </w:r>
        <w:proofErr w:type="gramStart"/>
        <w:r>
          <w:rPr>
            <w:spacing w:val="3"/>
            <w:sz w:val="24"/>
            <w:szCs w:val="24"/>
          </w:rPr>
          <w:t>year(</w:t>
        </w:r>
        <w:proofErr w:type="gramEnd"/>
        <w:r>
          <w:rPr>
            <w:spacing w:val="3"/>
            <w:sz w:val="24"/>
            <w:szCs w:val="24"/>
          </w:rPr>
          <w:t>JOINING_DATE) = 2014 and month(JOINING_DATE) = 2;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71" w:author="Unknown"/>
          <w:rFonts w:ascii="Arial" w:hAnsi="Arial" w:cs="Arial"/>
          <w:color w:val="4D4D4D"/>
          <w:spacing w:val="3"/>
          <w:sz w:val="23"/>
          <w:szCs w:val="23"/>
        </w:rPr>
      </w:pPr>
      <w:ins w:id="17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17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17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Q-21.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the count of employees working in the department ‘Admin’.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17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17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77" w:author="Unknown"/>
          <w:rFonts w:ascii="Arial" w:hAnsi="Arial" w:cs="Arial"/>
          <w:color w:val="4D4D4D"/>
          <w:spacing w:val="3"/>
          <w:sz w:val="23"/>
          <w:szCs w:val="23"/>
        </w:rPr>
      </w:pPr>
      <w:ins w:id="17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79" w:author="Unknown"/>
          <w:spacing w:val="3"/>
          <w:sz w:val="24"/>
          <w:szCs w:val="24"/>
        </w:rPr>
      </w:pPr>
      <w:ins w:id="180" w:author="Unknown">
        <w:r>
          <w:rPr>
            <w:spacing w:val="3"/>
            <w:sz w:val="24"/>
            <w:szCs w:val="24"/>
          </w:rPr>
          <w:t xml:space="preserve">SELECT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>*) FROM worker WHERE DEPARTMENT = 'Admin';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81" w:author="Unknown"/>
          <w:rFonts w:ascii="Arial" w:hAnsi="Arial" w:cs="Arial"/>
          <w:color w:val="4D4D4D"/>
          <w:spacing w:val="3"/>
          <w:sz w:val="23"/>
          <w:szCs w:val="23"/>
        </w:rPr>
      </w:pPr>
      <w:ins w:id="18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18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18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Q-22.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worker names with salaries &gt;= 50000 and &lt;= 100000.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18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18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187" w:author="Unknown"/>
          <w:rFonts w:ascii="Arial" w:hAnsi="Arial" w:cs="Arial"/>
          <w:color w:val="4D4D4D"/>
          <w:spacing w:val="3"/>
          <w:sz w:val="23"/>
          <w:szCs w:val="23"/>
        </w:rPr>
      </w:pPr>
      <w:ins w:id="18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89" w:author="Unknown"/>
          <w:spacing w:val="3"/>
          <w:sz w:val="24"/>
          <w:szCs w:val="24"/>
        </w:rPr>
      </w:pPr>
      <w:ins w:id="190" w:author="Unknown">
        <w:r>
          <w:rPr>
            <w:spacing w:val="3"/>
            <w:sz w:val="24"/>
            <w:szCs w:val="24"/>
          </w:rPr>
          <w:t xml:space="preserve">SELECT </w:t>
        </w:r>
        <w:proofErr w:type="gramStart"/>
        <w:r>
          <w:rPr>
            <w:spacing w:val="3"/>
            <w:sz w:val="24"/>
            <w:szCs w:val="24"/>
          </w:rPr>
          <w:t>CONCAT(</w:t>
        </w:r>
        <w:proofErr w:type="gramEnd"/>
        <w:r>
          <w:rPr>
            <w:spacing w:val="3"/>
            <w:sz w:val="24"/>
            <w:szCs w:val="24"/>
          </w:rPr>
          <w:t xml:space="preserve">FIRST_NAME, ' ', LAST_NAME) As </w:t>
        </w:r>
        <w:proofErr w:type="spellStart"/>
        <w:r>
          <w:rPr>
            <w:spacing w:val="3"/>
            <w:sz w:val="24"/>
            <w:szCs w:val="24"/>
          </w:rPr>
          <w:t>Worker_Name</w:t>
        </w:r>
        <w:proofErr w:type="spellEnd"/>
        <w:r>
          <w:rPr>
            <w:spacing w:val="3"/>
            <w:sz w:val="24"/>
            <w:szCs w:val="24"/>
          </w:rPr>
          <w:t>, Salary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91" w:author="Unknown"/>
          <w:spacing w:val="3"/>
          <w:sz w:val="24"/>
          <w:szCs w:val="24"/>
        </w:rPr>
      </w:pPr>
      <w:ins w:id="192" w:author="Unknown">
        <w:r>
          <w:rPr>
            <w:spacing w:val="3"/>
            <w:sz w:val="24"/>
            <w:szCs w:val="24"/>
          </w:rPr>
          <w:t xml:space="preserve">FROM worker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93" w:author="Unknown"/>
          <w:spacing w:val="3"/>
          <w:sz w:val="24"/>
          <w:szCs w:val="24"/>
        </w:rPr>
      </w:pPr>
      <w:ins w:id="194" w:author="Unknown">
        <w:r>
          <w:rPr>
            <w:spacing w:val="3"/>
            <w:sz w:val="24"/>
            <w:szCs w:val="24"/>
          </w:rPr>
          <w:t xml:space="preserve">WHERE WORKER_ID IN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95" w:author="Unknown"/>
          <w:spacing w:val="3"/>
          <w:sz w:val="24"/>
          <w:szCs w:val="24"/>
        </w:rPr>
      </w:pPr>
      <w:ins w:id="196" w:author="Unknown">
        <w:r>
          <w:rPr>
            <w:spacing w:val="3"/>
            <w:sz w:val="24"/>
            <w:szCs w:val="24"/>
          </w:rPr>
          <w:t xml:space="preserve">(SELECT WORKER_ID FROM worker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197" w:author="Unknown"/>
          <w:spacing w:val="3"/>
          <w:sz w:val="24"/>
          <w:szCs w:val="24"/>
        </w:rPr>
      </w:pPr>
      <w:ins w:id="198" w:author="Unknown">
        <w:r>
          <w:rPr>
            <w:spacing w:val="3"/>
            <w:sz w:val="24"/>
            <w:szCs w:val="24"/>
          </w:rPr>
          <w:t>WHERE Salary BETWEEN 50000 AND 100000);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199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200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Q-23.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the no. of workers for each department in the descending order.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201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202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lastRenderedPageBreak/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03" w:author="Unknown"/>
          <w:rFonts w:ascii="Arial" w:hAnsi="Arial" w:cs="Arial"/>
          <w:color w:val="4D4D4D"/>
          <w:spacing w:val="3"/>
          <w:sz w:val="23"/>
          <w:szCs w:val="23"/>
        </w:rPr>
      </w:pPr>
      <w:ins w:id="20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05" w:author="Unknown"/>
          <w:spacing w:val="3"/>
          <w:sz w:val="24"/>
          <w:szCs w:val="24"/>
        </w:rPr>
      </w:pPr>
      <w:ins w:id="206" w:author="Unknown">
        <w:r>
          <w:rPr>
            <w:spacing w:val="3"/>
            <w:sz w:val="24"/>
            <w:szCs w:val="24"/>
          </w:rPr>
          <w:t xml:space="preserve">SELECT DEPARTMENT,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 xml:space="preserve">WORKER_ID) </w:t>
        </w:r>
        <w:proofErr w:type="spellStart"/>
        <w:r>
          <w:rPr>
            <w:spacing w:val="3"/>
            <w:sz w:val="24"/>
            <w:szCs w:val="24"/>
          </w:rPr>
          <w:t>No_Of_Workers</w:t>
        </w:r>
        <w:proofErr w:type="spellEnd"/>
        <w:r>
          <w:rPr>
            <w:spacing w:val="3"/>
            <w:sz w:val="24"/>
            <w:szCs w:val="24"/>
          </w:rPr>
          <w:t xml:space="preserve">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07" w:author="Unknown"/>
          <w:spacing w:val="3"/>
          <w:sz w:val="24"/>
          <w:szCs w:val="24"/>
        </w:rPr>
      </w:pPr>
      <w:ins w:id="208" w:author="Unknown">
        <w:r>
          <w:rPr>
            <w:spacing w:val="3"/>
            <w:sz w:val="24"/>
            <w:szCs w:val="24"/>
          </w:rPr>
          <w:t xml:space="preserve">FROM worker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09" w:author="Unknown"/>
          <w:spacing w:val="3"/>
          <w:sz w:val="24"/>
          <w:szCs w:val="24"/>
        </w:rPr>
      </w:pPr>
      <w:ins w:id="210" w:author="Unknown">
        <w:r>
          <w:rPr>
            <w:spacing w:val="3"/>
            <w:sz w:val="24"/>
            <w:szCs w:val="24"/>
          </w:rPr>
          <w:t xml:space="preserve">GROUP BY DEPARTMENT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11" w:author="Unknown"/>
          <w:spacing w:val="3"/>
          <w:sz w:val="24"/>
          <w:szCs w:val="24"/>
        </w:rPr>
      </w:pPr>
      <w:ins w:id="212" w:author="Unknown">
        <w:r>
          <w:rPr>
            <w:spacing w:val="3"/>
            <w:sz w:val="24"/>
            <w:szCs w:val="24"/>
          </w:rPr>
          <w:t xml:space="preserve">ORDER BY </w:t>
        </w:r>
        <w:proofErr w:type="spellStart"/>
        <w:r>
          <w:rPr>
            <w:spacing w:val="3"/>
            <w:sz w:val="24"/>
            <w:szCs w:val="24"/>
          </w:rPr>
          <w:t>No_Of_Workers</w:t>
        </w:r>
        <w:proofErr w:type="spellEnd"/>
        <w:r>
          <w:rPr>
            <w:spacing w:val="3"/>
            <w:sz w:val="24"/>
            <w:szCs w:val="24"/>
          </w:rPr>
          <w:t xml:space="preserve"> DESC;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21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21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Q-24.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details of the Workers who are also Managers.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21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21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17" w:author="Unknown"/>
          <w:rFonts w:ascii="Arial" w:hAnsi="Arial" w:cs="Arial"/>
          <w:color w:val="4D4D4D"/>
          <w:spacing w:val="3"/>
          <w:sz w:val="23"/>
          <w:szCs w:val="23"/>
        </w:rPr>
      </w:pPr>
      <w:ins w:id="21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19" w:author="Unknown"/>
          <w:spacing w:val="3"/>
          <w:sz w:val="24"/>
          <w:szCs w:val="24"/>
        </w:rPr>
      </w:pPr>
      <w:ins w:id="220" w:author="Unknown">
        <w:r>
          <w:rPr>
            <w:spacing w:val="3"/>
            <w:sz w:val="24"/>
            <w:szCs w:val="24"/>
          </w:rPr>
          <w:t>SELECT DISTINCT W.FIRST_NAME, T.WORKER_TITLE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21" w:author="Unknown"/>
          <w:spacing w:val="3"/>
          <w:sz w:val="24"/>
          <w:szCs w:val="24"/>
        </w:rPr>
      </w:pPr>
      <w:ins w:id="222" w:author="Unknown">
        <w:r>
          <w:rPr>
            <w:spacing w:val="3"/>
            <w:sz w:val="24"/>
            <w:szCs w:val="24"/>
          </w:rPr>
          <w:t>FROM Worker W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23" w:author="Unknown"/>
          <w:spacing w:val="3"/>
          <w:sz w:val="24"/>
          <w:szCs w:val="24"/>
        </w:rPr>
      </w:pPr>
      <w:ins w:id="224" w:author="Unknown">
        <w:r>
          <w:rPr>
            <w:spacing w:val="3"/>
            <w:sz w:val="24"/>
            <w:szCs w:val="24"/>
          </w:rPr>
          <w:t>INNER JOIN Title T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25" w:author="Unknown"/>
          <w:spacing w:val="3"/>
          <w:sz w:val="24"/>
          <w:szCs w:val="24"/>
        </w:rPr>
      </w:pPr>
      <w:ins w:id="226" w:author="Unknown">
        <w:r>
          <w:rPr>
            <w:spacing w:val="3"/>
            <w:sz w:val="24"/>
            <w:szCs w:val="24"/>
          </w:rPr>
          <w:t>ON W.WORKER_ID = T.WORKER_REF_ID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27" w:author="Unknown"/>
          <w:spacing w:val="3"/>
          <w:sz w:val="24"/>
          <w:szCs w:val="24"/>
        </w:rPr>
      </w:pPr>
      <w:ins w:id="228" w:author="Unknown">
        <w:r>
          <w:rPr>
            <w:spacing w:val="3"/>
            <w:sz w:val="24"/>
            <w:szCs w:val="24"/>
          </w:rPr>
          <w:t>AND T.WORKER_TITLE in ('Manager');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29" w:author="Unknown"/>
          <w:rFonts w:ascii="Arial" w:hAnsi="Arial" w:cs="Arial"/>
          <w:color w:val="4D4D4D"/>
          <w:spacing w:val="3"/>
          <w:sz w:val="23"/>
          <w:szCs w:val="23"/>
        </w:rPr>
      </w:pPr>
      <w:ins w:id="23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231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232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Q-25.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duplicate records having matching data in some fields of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233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234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35" w:author="Unknown"/>
          <w:rFonts w:ascii="Arial" w:hAnsi="Arial" w:cs="Arial"/>
          <w:color w:val="4D4D4D"/>
          <w:spacing w:val="3"/>
          <w:sz w:val="23"/>
          <w:szCs w:val="23"/>
        </w:rPr>
      </w:pPr>
      <w:ins w:id="236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37" w:author="Unknown"/>
          <w:spacing w:val="3"/>
          <w:sz w:val="24"/>
          <w:szCs w:val="24"/>
        </w:rPr>
      </w:pPr>
      <w:ins w:id="238" w:author="Unknown">
        <w:r>
          <w:rPr>
            <w:spacing w:val="3"/>
            <w:sz w:val="24"/>
            <w:szCs w:val="24"/>
          </w:rPr>
          <w:t xml:space="preserve">SELECT WORKER_TITLE, AFFECTED_FROM,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>*)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39" w:author="Unknown"/>
          <w:spacing w:val="3"/>
          <w:sz w:val="24"/>
          <w:szCs w:val="24"/>
        </w:rPr>
      </w:pPr>
      <w:ins w:id="240" w:author="Unknown">
        <w:r>
          <w:rPr>
            <w:spacing w:val="3"/>
            <w:sz w:val="24"/>
            <w:szCs w:val="24"/>
          </w:rPr>
          <w:t>FROM Title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41" w:author="Unknown"/>
          <w:spacing w:val="3"/>
          <w:sz w:val="24"/>
          <w:szCs w:val="24"/>
        </w:rPr>
      </w:pPr>
      <w:ins w:id="242" w:author="Unknown">
        <w:r>
          <w:rPr>
            <w:spacing w:val="3"/>
            <w:sz w:val="24"/>
            <w:szCs w:val="24"/>
          </w:rPr>
          <w:t>GROUP BY WORKER_TITLE, AFFECTED_FROM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43" w:author="Unknown"/>
          <w:spacing w:val="3"/>
          <w:sz w:val="24"/>
          <w:szCs w:val="24"/>
        </w:rPr>
      </w:pPr>
      <w:ins w:id="244" w:author="Unknown">
        <w:r>
          <w:rPr>
            <w:spacing w:val="3"/>
            <w:sz w:val="24"/>
            <w:szCs w:val="24"/>
          </w:rPr>
          <w:t xml:space="preserve">HAVING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>*) &gt; 1;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245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246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Q-26.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show only odd rows from a 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247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248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49" w:author="Unknown"/>
          <w:rFonts w:ascii="Arial" w:hAnsi="Arial" w:cs="Arial"/>
          <w:color w:val="4D4D4D"/>
          <w:spacing w:val="3"/>
          <w:sz w:val="23"/>
          <w:szCs w:val="23"/>
        </w:rPr>
      </w:pPr>
      <w:ins w:id="25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51" w:author="Unknown"/>
          <w:spacing w:val="3"/>
          <w:sz w:val="24"/>
          <w:szCs w:val="24"/>
        </w:rPr>
      </w:pPr>
      <w:ins w:id="252" w:author="Unknown">
        <w:r>
          <w:rPr>
            <w:spacing w:val="3"/>
            <w:sz w:val="24"/>
            <w:szCs w:val="24"/>
          </w:rPr>
          <w:lastRenderedPageBreak/>
          <w:t>SELECT * FROM Worker WHERE MOD (WORKER_ID, 2) &lt;&gt; 0;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53" w:author="Unknown"/>
          <w:rFonts w:ascii="Arial" w:hAnsi="Arial" w:cs="Arial"/>
          <w:color w:val="4D4D4D"/>
          <w:spacing w:val="3"/>
          <w:sz w:val="23"/>
          <w:szCs w:val="23"/>
        </w:rPr>
      </w:pPr>
      <w:ins w:id="25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255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256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Q-27.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show only even rows from a 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257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258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59" w:author="Unknown"/>
          <w:rFonts w:ascii="Arial" w:hAnsi="Arial" w:cs="Arial"/>
          <w:color w:val="4D4D4D"/>
          <w:spacing w:val="3"/>
          <w:sz w:val="23"/>
          <w:szCs w:val="23"/>
        </w:rPr>
      </w:pPr>
      <w:ins w:id="26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61" w:author="Unknown"/>
          <w:spacing w:val="3"/>
          <w:sz w:val="24"/>
          <w:szCs w:val="24"/>
        </w:rPr>
      </w:pPr>
      <w:ins w:id="262" w:author="Unknown">
        <w:r>
          <w:rPr>
            <w:spacing w:val="3"/>
            <w:sz w:val="24"/>
            <w:szCs w:val="24"/>
          </w:rPr>
          <w:t>SELECT * FROM Worker WHERE MOD (WORKER_ID, 2) = 0;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26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26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Q-28.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clone a new table from another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26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26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67" w:author="Unknown"/>
          <w:rFonts w:ascii="Arial" w:hAnsi="Arial" w:cs="Arial"/>
          <w:color w:val="4D4D4D"/>
          <w:spacing w:val="3"/>
          <w:sz w:val="23"/>
          <w:szCs w:val="23"/>
        </w:rPr>
      </w:pPr>
      <w:ins w:id="26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general query to clone a table with data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69" w:author="Unknown"/>
          <w:spacing w:val="3"/>
          <w:sz w:val="24"/>
          <w:szCs w:val="24"/>
        </w:rPr>
      </w:pPr>
      <w:ins w:id="270" w:author="Unknown">
        <w:r>
          <w:rPr>
            <w:spacing w:val="3"/>
            <w:sz w:val="24"/>
            <w:szCs w:val="24"/>
          </w:rPr>
          <w:t xml:space="preserve">SELECT * INTO </w:t>
        </w:r>
        <w:proofErr w:type="spellStart"/>
        <w:r>
          <w:rPr>
            <w:spacing w:val="3"/>
            <w:sz w:val="24"/>
            <w:szCs w:val="24"/>
          </w:rPr>
          <w:t>WorkerClone</w:t>
        </w:r>
        <w:proofErr w:type="spellEnd"/>
        <w:r>
          <w:rPr>
            <w:spacing w:val="3"/>
            <w:sz w:val="24"/>
            <w:szCs w:val="24"/>
          </w:rPr>
          <w:t xml:space="preserve"> FROM Worker;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71" w:author="Unknown"/>
          <w:rFonts w:ascii="Arial" w:hAnsi="Arial" w:cs="Arial"/>
          <w:color w:val="4D4D4D"/>
          <w:spacing w:val="3"/>
          <w:sz w:val="23"/>
          <w:szCs w:val="23"/>
        </w:rPr>
      </w:pPr>
      <w:ins w:id="27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general way to clone a table without information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73" w:author="Unknown"/>
          <w:spacing w:val="3"/>
          <w:sz w:val="24"/>
          <w:szCs w:val="24"/>
        </w:rPr>
      </w:pPr>
      <w:ins w:id="274" w:author="Unknown">
        <w:r>
          <w:rPr>
            <w:spacing w:val="3"/>
            <w:sz w:val="24"/>
            <w:szCs w:val="24"/>
          </w:rPr>
          <w:t xml:space="preserve">SELECT * INTO </w:t>
        </w:r>
        <w:proofErr w:type="spellStart"/>
        <w:r>
          <w:rPr>
            <w:spacing w:val="3"/>
            <w:sz w:val="24"/>
            <w:szCs w:val="24"/>
          </w:rPr>
          <w:t>WorkerClone</w:t>
        </w:r>
        <w:proofErr w:type="spellEnd"/>
        <w:r>
          <w:rPr>
            <w:spacing w:val="3"/>
            <w:sz w:val="24"/>
            <w:szCs w:val="24"/>
          </w:rPr>
          <w:t xml:space="preserve"> FROM Worker WHERE 1 = 0;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75" w:author="Unknown"/>
          <w:rFonts w:ascii="Arial" w:hAnsi="Arial" w:cs="Arial"/>
          <w:color w:val="4D4D4D"/>
          <w:spacing w:val="3"/>
          <w:sz w:val="23"/>
          <w:szCs w:val="23"/>
        </w:rPr>
      </w:pPr>
      <w:ins w:id="276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An alternate way to clone a table (for MySQL) without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77" w:author="Unknown"/>
          <w:spacing w:val="3"/>
          <w:sz w:val="24"/>
          <w:szCs w:val="24"/>
        </w:rPr>
      </w:pPr>
      <w:ins w:id="278" w:author="Unknown">
        <w:r>
          <w:rPr>
            <w:spacing w:val="3"/>
            <w:sz w:val="24"/>
            <w:szCs w:val="24"/>
          </w:rPr>
          <w:t xml:space="preserve">CREATE TABLE </w:t>
        </w:r>
        <w:proofErr w:type="spellStart"/>
        <w:r>
          <w:rPr>
            <w:spacing w:val="3"/>
            <w:sz w:val="24"/>
            <w:szCs w:val="24"/>
          </w:rPr>
          <w:t>WorkerClone</w:t>
        </w:r>
        <w:proofErr w:type="spellEnd"/>
        <w:r>
          <w:rPr>
            <w:spacing w:val="3"/>
            <w:sz w:val="24"/>
            <w:szCs w:val="24"/>
          </w:rPr>
          <w:t xml:space="preserve"> LIKE Worker;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79" w:author="Unknown"/>
          <w:rFonts w:ascii="Arial" w:hAnsi="Arial" w:cs="Arial"/>
          <w:color w:val="4D4D4D"/>
          <w:spacing w:val="3"/>
          <w:sz w:val="23"/>
          <w:szCs w:val="23"/>
        </w:rPr>
      </w:pPr>
      <w:ins w:id="28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281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282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Q-29.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intersecting records of two tables.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283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284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85" w:author="Unknown"/>
          <w:rFonts w:ascii="Arial" w:hAnsi="Arial" w:cs="Arial"/>
          <w:color w:val="4D4D4D"/>
          <w:spacing w:val="3"/>
          <w:sz w:val="23"/>
          <w:szCs w:val="23"/>
        </w:rPr>
      </w:pPr>
      <w:ins w:id="286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87" w:author="Unknown"/>
          <w:spacing w:val="3"/>
          <w:sz w:val="24"/>
          <w:szCs w:val="24"/>
        </w:rPr>
      </w:pPr>
      <w:ins w:id="288" w:author="Unknown">
        <w:r>
          <w:rPr>
            <w:spacing w:val="3"/>
            <w:sz w:val="24"/>
            <w:szCs w:val="24"/>
          </w:rPr>
          <w:t>(SELECT * FROM Worker)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89" w:author="Unknown"/>
          <w:spacing w:val="3"/>
          <w:sz w:val="24"/>
          <w:szCs w:val="24"/>
        </w:rPr>
      </w:pPr>
      <w:ins w:id="290" w:author="Unknown">
        <w:r>
          <w:rPr>
            <w:spacing w:val="3"/>
            <w:sz w:val="24"/>
            <w:szCs w:val="24"/>
          </w:rPr>
          <w:t>INTERSECT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291" w:author="Unknown"/>
          <w:spacing w:val="3"/>
          <w:sz w:val="24"/>
          <w:szCs w:val="24"/>
        </w:rPr>
      </w:pPr>
      <w:ins w:id="292" w:author="Unknown">
        <w:r>
          <w:rPr>
            <w:spacing w:val="3"/>
            <w:sz w:val="24"/>
            <w:szCs w:val="24"/>
          </w:rPr>
          <w:t xml:space="preserve">(SELECT * FROM </w:t>
        </w:r>
        <w:proofErr w:type="spellStart"/>
        <w:r>
          <w:rPr>
            <w:spacing w:val="3"/>
            <w:sz w:val="24"/>
            <w:szCs w:val="24"/>
          </w:rPr>
          <w:t>WorkerClone</w:t>
        </w:r>
        <w:proofErr w:type="spellEnd"/>
        <w:r>
          <w:rPr>
            <w:spacing w:val="3"/>
            <w:sz w:val="24"/>
            <w:szCs w:val="24"/>
          </w:rPr>
          <w:t>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93" w:author="Unknown"/>
          <w:rFonts w:ascii="Arial" w:hAnsi="Arial" w:cs="Arial"/>
          <w:color w:val="4D4D4D"/>
          <w:spacing w:val="3"/>
          <w:sz w:val="23"/>
          <w:szCs w:val="23"/>
        </w:rPr>
      </w:pPr>
      <w:ins w:id="29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295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296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Q-30.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show records from one table that another table does not have.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297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298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299" w:author="Unknown"/>
          <w:rFonts w:ascii="Arial" w:hAnsi="Arial" w:cs="Arial"/>
          <w:color w:val="4D4D4D"/>
          <w:spacing w:val="3"/>
          <w:sz w:val="23"/>
          <w:szCs w:val="23"/>
        </w:rPr>
      </w:pPr>
      <w:ins w:id="30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01" w:author="Unknown"/>
          <w:spacing w:val="3"/>
          <w:sz w:val="24"/>
          <w:szCs w:val="24"/>
        </w:rPr>
      </w:pPr>
      <w:ins w:id="302" w:author="Unknown">
        <w:r>
          <w:rPr>
            <w:spacing w:val="3"/>
            <w:sz w:val="24"/>
            <w:szCs w:val="24"/>
          </w:rPr>
          <w:t>SELECT * FROM Worker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03" w:author="Unknown"/>
          <w:spacing w:val="3"/>
          <w:sz w:val="24"/>
          <w:szCs w:val="24"/>
        </w:rPr>
      </w:pPr>
      <w:ins w:id="304" w:author="Unknown">
        <w:r>
          <w:rPr>
            <w:spacing w:val="3"/>
            <w:sz w:val="24"/>
            <w:szCs w:val="24"/>
          </w:rPr>
          <w:lastRenderedPageBreak/>
          <w:t>MINUS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05" w:author="Unknown"/>
          <w:spacing w:val="3"/>
          <w:sz w:val="24"/>
          <w:szCs w:val="24"/>
        </w:rPr>
      </w:pPr>
      <w:ins w:id="306" w:author="Unknown">
        <w:r>
          <w:rPr>
            <w:spacing w:val="3"/>
            <w:sz w:val="24"/>
            <w:szCs w:val="24"/>
          </w:rPr>
          <w:t>SELECT * FROM Title;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07" w:author="Unknown"/>
          <w:rFonts w:ascii="Arial" w:hAnsi="Arial" w:cs="Arial"/>
          <w:color w:val="4D4D4D"/>
          <w:spacing w:val="3"/>
          <w:sz w:val="23"/>
          <w:szCs w:val="23"/>
        </w:rPr>
      </w:pPr>
      <w:ins w:id="30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309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310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Q-31.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show the current date and time.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311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312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13" w:author="Unknown"/>
          <w:rFonts w:ascii="Arial" w:hAnsi="Arial" w:cs="Arial"/>
          <w:color w:val="4D4D4D"/>
          <w:spacing w:val="3"/>
          <w:sz w:val="23"/>
          <w:szCs w:val="23"/>
        </w:rPr>
      </w:pPr>
      <w:ins w:id="31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Following MySQL query returns the current date: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15" w:author="Unknown"/>
          <w:spacing w:val="3"/>
          <w:sz w:val="24"/>
          <w:szCs w:val="24"/>
        </w:rPr>
      </w:pPr>
      <w:ins w:id="316" w:author="Unknown">
        <w:r>
          <w:rPr>
            <w:spacing w:val="3"/>
            <w:sz w:val="24"/>
            <w:szCs w:val="24"/>
          </w:rPr>
          <w:t xml:space="preserve">SELECT </w:t>
        </w:r>
        <w:proofErr w:type="gramStart"/>
        <w:r>
          <w:rPr>
            <w:spacing w:val="3"/>
            <w:sz w:val="24"/>
            <w:szCs w:val="24"/>
          </w:rPr>
          <w:t>CURDATE(</w:t>
        </w:r>
        <w:proofErr w:type="gramEnd"/>
        <w:r>
          <w:rPr>
            <w:spacing w:val="3"/>
            <w:sz w:val="24"/>
            <w:szCs w:val="24"/>
          </w:rPr>
          <w:t>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17" w:author="Unknown"/>
          <w:rFonts w:ascii="Arial" w:hAnsi="Arial" w:cs="Arial"/>
          <w:color w:val="4D4D4D"/>
          <w:spacing w:val="3"/>
          <w:sz w:val="23"/>
          <w:szCs w:val="23"/>
        </w:rPr>
      </w:pPr>
      <w:ins w:id="31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Following MySQL query returns the current date and time: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19" w:author="Unknown"/>
          <w:spacing w:val="3"/>
          <w:sz w:val="24"/>
          <w:szCs w:val="24"/>
        </w:rPr>
      </w:pPr>
      <w:ins w:id="320" w:author="Unknown">
        <w:r>
          <w:rPr>
            <w:spacing w:val="3"/>
            <w:sz w:val="24"/>
            <w:szCs w:val="24"/>
          </w:rPr>
          <w:t xml:space="preserve">SELECT </w:t>
        </w:r>
        <w:proofErr w:type="gramStart"/>
        <w:r>
          <w:rPr>
            <w:spacing w:val="3"/>
            <w:sz w:val="24"/>
            <w:szCs w:val="24"/>
          </w:rPr>
          <w:t>NOW(</w:t>
        </w:r>
        <w:proofErr w:type="gramEnd"/>
        <w:r>
          <w:rPr>
            <w:spacing w:val="3"/>
            <w:sz w:val="24"/>
            <w:szCs w:val="24"/>
          </w:rPr>
          <w:t>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21" w:author="Unknown"/>
          <w:rFonts w:ascii="Arial" w:hAnsi="Arial" w:cs="Arial"/>
          <w:color w:val="4D4D4D"/>
          <w:spacing w:val="3"/>
          <w:sz w:val="23"/>
          <w:szCs w:val="23"/>
        </w:rPr>
      </w:pPr>
      <w:ins w:id="32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Following SQL Server query returns the current date and time: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23" w:author="Unknown"/>
          <w:spacing w:val="3"/>
          <w:sz w:val="24"/>
          <w:szCs w:val="24"/>
        </w:rPr>
      </w:pPr>
      <w:ins w:id="324" w:author="Unknown">
        <w:r>
          <w:rPr>
            <w:spacing w:val="3"/>
            <w:sz w:val="24"/>
            <w:szCs w:val="24"/>
          </w:rPr>
          <w:t xml:space="preserve">SELECT </w:t>
        </w:r>
        <w:proofErr w:type="spellStart"/>
        <w:proofErr w:type="gramStart"/>
        <w:r>
          <w:rPr>
            <w:spacing w:val="3"/>
            <w:sz w:val="24"/>
            <w:szCs w:val="24"/>
          </w:rPr>
          <w:t>getdate</w:t>
        </w:r>
        <w:proofErr w:type="spellEnd"/>
        <w:r>
          <w:rPr>
            <w:spacing w:val="3"/>
            <w:sz w:val="24"/>
            <w:szCs w:val="24"/>
          </w:rPr>
          <w:t>(</w:t>
        </w:r>
        <w:proofErr w:type="gramEnd"/>
        <w:r>
          <w:rPr>
            <w:spacing w:val="3"/>
            <w:sz w:val="24"/>
            <w:szCs w:val="24"/>
          </w:rPr>
          <w:t>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25" w:author="Unknown"/>
          <w:rFonts w:ascii="Arial" w:hAnsi="Arial" w:cs="Arial"/>
          <w:color w:val="4D4D4D"/>
          <w:spacing w:val="3"/>
          <w:sz w:val="23"/>
          <w:szCs w:val="23"/>
        </w:rPr>
      </w:pPr>
      <w:ins w:id="326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Following Oracle query returns the current date and time: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27" w:author="Unknown"/>
          <w:spacing w:val="3"/>
          <w:sz w:val="24"/>
          <w:szCs w:val="24"/>
        </w:rPr>
      </w:pPr>
      <w:ins w:id="328" w:author="Unknown">
        <w:r>
          <w:rPr>
            <w:spacing w:val="3"/>
            <w:sz w:val="24"/>
            <w:szCs w:val="24"/>
          </w:rPr>
          <w:t>SELECT SYSDATE FROM DUAL;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29" w:author="Unknown"/>
          <w:rFonts w:ascii="Arial" w:hAnsi="Arial" w:cs="Arial"/>
          <w:color w:val="4D4D4D"/>
          <w:spacing w:val="3"/>
          <w:sz w:val="23"/>
          <w:szCs w:val="23"/>
        </w:rPr>
      </w:pPr>
      <w:ins w:id="33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331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332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Q-32.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show the top n (say 10) records of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333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334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35" w:author="Unknown"/>
          <w:rFonts w:ascii="Arial" w:hAnsi="Arial" w:cs="Arial"/>
          <w:color w:val="4D4D4D"/>
          <w:spacing w:val="3"/>
          <w:sz w:val="23"/>
          <w:szCs w:val="23"/>
        </w:rPr>
      </w:pPr>
      <w:ins w:id="336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Following MySQL query will return the top n records using the LIMIT method: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37" w:author="Unknown"/>
          <w:spacing w:val="3"/>
          <w:sz w:val="24"/>
          <w:szCs w:val="24"/>
        </w:rPr>
      </w:pPr>
      <w:ins w:id="338" w:author="Unknown">
        <w:r>
          <w:rPr>
            <w:spacing w:val="3"/>
            <w:sz w:val="24"/>
            <w:szCs w:val="24"/>
          </w:rPr>
          <w:t>SELECT * FROM Worker ORDER BY Salary DESC LIMIT 10;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39" w:author="Unknown"/>
          <w:rFonts w:ascii="Arial" w:hAnsi="Arial" w:cs="Arial"/>
          <w:color w:val="4D4D4D"/>
          <w:spacing w:val="3"/>
          <w:sz w:val="23"/>
          <w:szCs w:val="23"/>
        </w:rPr>
      </w:pPr>
      <w:ins w:id="34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Following SQL Server query will return the top n records using the TOP command: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41" w:author="Unknown"/>
          <w:spacing w:val="3"/>
          <w:sz w:val="24"/>
          <w:szCs w:val="24"/>
        </w:rPr>
      </w:pPr>
      <w:ins w:id="342" w:author="Unknown">
        <w:r>
          <w:rPr>
            <w:spacing w:val="3"/>
            <w:sz w:val="24"/>
            <w:szCs w:val="24"/>
          </w:rPr>
          <w:t>SELECT TOP 10 * FROM Worker ORDER BY Salary DESC;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43" w:author="Unknown"/>
          <w:rFonts w:ascii="Arial" w:hAnsi="Arial" w:cs="Arial"/>
          <w:color w:val="4D4D4D"/>
          <w:spacing w:val="3"/>
          <w:sz w:val="23"/>
          <w:szCs w:val="23"/>
        </w:rPr>
      </w:pPr>
      <w:ins w:id="34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Following Oracle query will return the top n records with the help of ROWNUM: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45" w:author="Unknown"/>
          <w:spacing w:val="3"/>
          <w:sz w:val="24"/>
          <w:szCs w:val="24"/>
        </w:rPr>
      </w:pPr>
      <w:ins w:id="346" w:author="Unknown">
        <w:r>
          <w:rPr>
            <w:spacing w:val="3"/>
            <w:sz w:val="24"/>
            <w:szCs w:val="24"/>
          </w:rPr>
          <w:t>SELECT * FROM (SELECT * FROM Worker ORDER BY Salary DESC)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47" w:author="Unknown"/>
          <w:spacing w:val="3"/>
          <w:sz w:val="24"/>
          <w:szCs w:val="24"/>
        </w:rPr>
      </w:pPr>
      <w:ins w:id="348" w:author="Unknown">
        <w:r>
          <w:rPr>
            <w:spacing w:val="3"/>
            <w:sz w:val="24"/>
            <w:szCs w:val="24"/>
          </w:rPr>
          <w:t>WHERE ROWNUM &lt;= 10;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49" w:author="Unknown"/>
          <w:rFonts w:ascii="Arial" w:hAnsi="Arial" w:cs="Arial"/>
          <w:color w:val="4D4D4D"/>
          <w:spacing w:val="3"/>
          <w:sz w:val="23"/>
          <w:szCs w:val="23"/>
        </w:rPr>
      </w:pPr>
      <w:ins w:id="35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351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352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Q-33.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determine the nth (say n=5) highest salary from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353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354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lastRenderedPageBreak/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55" w:author="Unknown"/>
          <w:rFonts w:ascii="Arial" w:hAnsi="Arial" w:cs="Arial"/>
          <w:color w:val="4D4D4D"/>
          <w:spacing w:val="3"/>
          <w:sz w:val="23"/>
          <w:szCs w:val="23"/>
        </w:rPr>
      </w:pPr>
      <w:ins w:id="356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following MySQL query returns the nth highest salary: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57" w:author="Unknown"/>
          <w:spacing w:val="3"/>
          <w:sz w:val="24"/>
          <w:szCs w:val="24"/>
        </w:rPr>
      </w:pPr>
      <w:ins w:id="358" w:author="Unknown">
        <w:r>
          <w:rPr>
            <w:spacing w:val="3"/>
            <w:sz w:val="24"/>
            <w:szCs w:val="24"/>
          </w:rPr>
          <w:t>SELECT Salary FROM Worker ORDER BY Salary DESC LIMIT n-1</w:t>
        </w:r>
        <w:proofErr w:type="gramStart"/>
        <w:r>
          <w:rPr>
            <w:spacing w:val="3"/>
            <w:sz w:val="24"/>
            <w:szCs w:val="24"/>
          </w:rPr>
          <w:t>,1</w:t>
        </w:r>
        <w:proofErr w:type="gramEnd"/>
        <w:r>
          <w:rPr>
            <w:spacing w:val="3"/>
            <w:sz w:val="24"/>
            <w:szCs w:val="24"/>
          </w:rPr>
          <w:t>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59" w:author="Unknown"/>
          <w:rFonts w:ascii="Arial" w:hAnsi="Arial" w:cs="Arial"/>
          <w:color w:val="4D4D4D"/>
          <w:spacing w:val="3"/>
          <w:sz w:val="23"/>
          <w:szCs w:val="23"/>
        </w:rPr>
      </w:pPr>
      <w:ins w:id="36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following SQL Server query returns the nth highest salary: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61" w:author="Unknown"/>
          <w:spacing w:val="3"/>
          <w:sz w:val="24"/>
          <w:szCs w:val="24"/>
        </w:rPr>
      </w:pPr>
      <w:ins w:id="362" w:author="Unknown">
        <w:r>
          <w:rPr>
            <w:spacing w:val="3"/>
            <w:sz w:val="24"/>
            <w:szCs w:val="24"/>
          </w:rPr>
          <w:t>SELECT TOP 1 Salary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63" w:author="Unknown"/>
          <w:spacing w:val="3"/>
          <w:sz w:val="24"/>
          <w:szCs w:val="24"/>
        </w:rPr>
      </w:pPr>
      <w:ins w:id="364" w:author="Unknown">
        <w:r>
          <w:rPr>
            <w:spacing w:val="3"/>
            <w:sz w:val="24"/>
            <w:szCs w:val="24"/>
          </w:rPr>
          <w:t>FROM (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65" w:author="Unknown"/>
          <w:spacing w:val="3"/>
          <w:sz w:val="24"/>
          <w:szCs w:val="24"/>
        </w:rPr>
      </w:pPr>
      <w:ins w:id="366" w:author="Unknown">
        <w:r>
          <w:rPr>
            <w:spacing w:val="3"/>
            <w:sz w:val="24"/>
            <w:szCs w:val="24"/>
          </w:rPr>
          <w:t xml:space="preserve"> SELECT DISTINCT TOP n Salary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67" w:author="Unknown"/>
          <w:spacing w:val="3"/>
          <w:sz w:val="24"/>
          <w:szCs w:val="24"/>
        </w:rPr>
      </w:pPr>
      <w:ins w:id="368" w:author="Unknown">
        <w:r>
          <w:rPr>
            <w:spacing w:val="3"/>
            <w:sz w:val="24"/>
            <w:szCs w:val="24"/>
          </w:rPr>
          <w:t xml:space="preserve"> FROM Worker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69" w:author="Unknown"/>
          <w:spacing w:val="3"/>
          <w:sz w:val="24"/>
          <w:szCs w:val="24"/>
        </w:rPr>
      </w:pPr>
      <w:ins w:id="370" w:author="Unknown">
        <w:r>
          <w:rPr>
            <w:spacing w:val="3"/>
            <w:sz w:val="24"/>
            <w:szCs w:val="24"/>
          </w:rPr>
          <w:t xml:space="preserve"> ORDER BY Salary DESC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71" w:author="Unknown"/>
          <w:spacing w:val="3"/>
          <w:sz w:val="24"/>
          <w:szCs w:val="24"/>
        </w:rPr>
      </w:pPr>
      <w:ins w:id="372" w:author="Unknown">
        <w:r>
          <w:rPr>
            <w:spacing w:val="3"/>
            <w:sz w:val="24"/>
            <w:szCs w:val="24"/>
          </w:rPr>
          <w:t xml:space="preserve"> )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73" w:author="Unknown"/>
          <w:spacing w:val="3"/>
          <w:sz w:val="24"/>
          <w:szCs w:val="24"/>
        </w:rPr>
      </w:pPr>
      <w:ins w:id="374" w:author="Unknown">
        <w:r>
          <w:rPr>
            <w:spacing w:val="3"/>
            <w:sz w:val="24"/>
            <w:szCs w:val="24"/>
          </w:rPr>
          <w:t>ORDER BY Salary ASC;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75" w:author="Unknown"/>
          <w:rFonts w:ascii="Arial" w:hAnsi="Arial" w:cs="Arial"/>
          <w:color w:val="4D4D4D"/>
          <w:spacing w:val="3"/>
          <w:sz w:val="23"/>
          <w:szCs w:val="23"/>
        </w:rPr>
      </w:pPr>
      <w:ins w:id="376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377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378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Q-34.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determine the 5th highest salary without using TOP or limit method.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379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380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81" w:author="Unknown"/>
          <w:rFonts w:ascii="Arial" w:hAnsi="Arial" w:cs="Arial"/>
          <w:color w:val="4D4D4D"/>
          <w:spacing w:val="3"/>
          <w:sz w:val="23"/>
          <w:szCs w:val="23"/>
        </w:rPr>
      </w:pPr>
      <w:ins w:id="38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 xml:space="preserve">The following query is using the correlated </w:t>
        </w:r>
        <w:proofErr w:type="spellStart"/>
        <w:r>
          <w:rPr>
            <w:rFonts w:ascii="Arial" w:hAnsi="Arial" w:cs="Arial"/>
            <w:color w:val="4D4D4D"/>
            <w:spacing w:val="3"/>
            <w:sz w:val="23"/>
            <w:szCs w:val="23"/>
          </w:rPr>
          <w:t>subquery</w:t>
        </w:r>
        <w:proofErr w:type="spellEnd"/>
        <w:r>
          <w:rPr>
            <w:rFonts w:ascii="Arial" w:hAnsi="Arial" w:cs="Arial"/>
            <w:color w:val="4D4D4D"/>
            <w:spacing w:val="3"/>
            <w:sz w:val="23"/>
            <w:szCs w:val="23"/>
          </w:rPr>
          <w:t xml:space="preserve"> to return the 5th highest salary: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83" w:author="Unknown"/>
          <w:spacing w:val="3"/>
          <w:sz w:val="24"/>
          <w:szCs w:val="24"/>
        </w:rPr>
      </w:pPr>
      <w:ins w:id="384" w:author="Unknown">
        <w:r>
          <w:rPr>
            <w:spacing w:val="3"/>
            <w:sz w:val="24"/>
            <w:szCs w:val="24"/>
          </w:rPr>
          <w:t>SELECT Salary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85" w:author="Unknown"/>
          <w:spacing w:val="3"/>
          <w:sz w:val="24"/>
          <w:szCs w:val="24"/>
        </w:rPr>
      </w:pPr>
      <w:ins w:id="386" w:author="Unknown">
        <w:r>
          <w:rPr>
            <w:spacing w:val="3"/>
            <w:sz w:val="24"/>
            <w:szCs w:val="24"/>
          </w:rPr>
          <w:t>FROM Worker W1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87" w:author="Unknown"/>
          <w:spacing w:val="3"/>
          <w:sz w:val="24"/>
          <w:szCs w:val="24"/>
        </w:rPr>
      </w:pPr>
      <w:ins w:id="388" w:author="Unknown">
        <w:r>
          <w:rPr>
            <w:spacing w:val="3"/>
            <w:sz w:val="24"/>
            <w:szCs w:val="24"/>
          </w:rPr>
          <w:t>WHERE 4 = (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89" w:author="Unknown"/>
          <w:spacing w:val="3"/>
          <w:sz w:val="24"/>
          <w:szCs w:val="24"/>
        </w:rPr>
      </w:pPr>
      <w:ins w:id="390" w:author="Unknown">
        <w:r>
          <w:rPr>
            <w:spacing w:val="3"/>
            <w:sz w:val="24"/>
            <w:szCs w:val="24"/>
          </w:rPr>
          <w:t xml:space="preserve"> SELECT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 xml:space="preserve"> DISTINCT ( W2.Salary ) )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91" w:author="Unknown"/>
          <w:spacing w:val="3"/>
          <w:sz w:val="24"/>
          <w:szCs w:val="24"/>
        </w:rPr>
      </w:pPr>
      <w:ins w:id="392" w:author="Unknown">
        <w:r>
          <w:rPr>
            <w:spacing w:val="3"/>
            <w:sz w:val="24"/>
            <w:szCs w:val="24"/>
          </w:rPr>
          <w:t xml:space="preserve"> FROM Worker W2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93" w:author="Unknown"/>
          <w:spacing w:val="3"/>
          <w:sz w:val="24"/>
          <w:szCs w:val="24"/>
        </w:rPr>
      </w:pPr>
      <w:ins w:id="394" w:author="Unknown">
        <w:r>
          <w:rPr>
            <w:spacing w:val="3"/>
            <w:sz w:val="24"/>
            <w:szCs w:val="24"/>
          </w:rPr>
          <w:t xml:space="preserve"> WHERE W2.Salary &gt;= W1.Salary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95" w:author="Unknown"/>
          <w:spacing w:val="3"/>
          <w:sz w:val="24"/>
          <w:szCs w:val="24"/>
        </w:rPr>
      </w:pPr>
      <w:ins w:id="396" w:author="Unknown">
        <w:r>
          <w:rPr>
            <w:spacing w:val="3"/>
            <w:sz w:val="24"/>
            <w:szCs w:val="24"/>
          </w:rPr>
          <w:t xml:space="preserve"> 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397" w:author="Unknown"/>
          <w:rFonts w:ascii="Arial" w:hAnsi="Arial" w:cs="Arial"/>
          <w:color w:val="4D4D4D"/>
          <w:spacing w:val="3"/>
          <w:sz w:val="23"/>
          <w:szCs w:val="23"/>
        </w:rPr>
      </w:pPr>
      <w:ins w:id="39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Use the following generic method to find nth highest salary without using TOP or limit.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399" w:author="Unknown"/>
          <w:spacing w:val="3"/>
          <w:sz w:val="24"/>
          <w:szCs w:val="24"/>
        </w:rPr>
      </w:pPr>
      <w:ins w:id="400" w:author="Unknown">
        <w:r>
          <w:rPr>
            <w:spacing w:val="3"/>
            <w:sz w:val="24"/>
            <w:szCs w:val="24"/>
          </w:rPr>
          <w:t>SELECT Salary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01" w:author="Unknown"/>
          <w:spacing w:val="3"/>
          <w:sz w:val="24"/>
          <w:szCs w:val="24"/>
        </w:rPr>
      </w:pPr>
      <w:ins w:id="402" w:author="Unknown">
        <w:r>
          <w:rPr>
            <w:spacing w:val="3"/>
            <w:sz w:val="24"/>
            <w:szCs w:val="24"/>
          </w:rPr>
          <w:t>FROM Worker W1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03" w:author="Unknown"/>
          <w:spacing w:val="3"/>
          <w:sz w:val="24"/>
          <w:szCs w:val="24"/>
        </w:rPr>
      </w:pPr>
      <w:ins w:id="404" w:author="Unknown">
        <w:r>
          <w:rPr>
            <w:spacing w:val="3"/>
            <w:sz w:val="24"/>
            <w:szCs w:val="24"/>
          </w:rPr>
          <w:lastRenderedPageBreak/>
          <w:t>WHERE n-1 = (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05" w:author="Unknown"/>
          <w:spacing w:val="3"/>
          <w:sz w:val="24"/>
          <w:szCs w:val="24"/>
        </w:rPr>
      </w:pPr>
      <w:ins w:id="406" w:author="Unknown">
        <w:r>
          <w:rPr>
            <w:spacing w:val="3"/>
            <w:sz w:val="24"/>
            <w:szCs w:val="24"/>
          </w:rPr>
          <w:t xml:space="preserve"> SELECT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 xml:space="preserve"> DISTINCT ( W2.Salary ) )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07" w:author="Unknown"/>
          <w:spacing w:val="3"/>
          <w:sz w:val="24"/>
          <w:szCs w:val="24"/>
        </w:rPr>
      </w:pPr>
      <w:ins w:id="408" w:author="Unknown">
        <w:r>
          <w:rPr>
            <w:spacing w:val="3"/>
            <w:sz w:val="24"/>
            <w:szCs w:val="24"/>
          </w:rPr>
          <w:t xml:space="preserve"> FROM Worker W2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09" w:author="Unknown"/>
          <w:spacing w:val="3"/>
          <w:sz w:val="24"/>
          <w:szCs w:val="24"/>
        </w:rPr>
      </w:pPr>
      <w:ins w:id="410" w:author="Unknown">
        <w:r>
          <w:rPr>
            <w:spacing w:val="3"/>
            <w:sz w:val="24"/>
            <w:szCs w:val="24"/>
          </w:rPr>
          <w:t xml:space="preserve"> WHERE W2.Salary &gt;= W1.Salary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11" w:author="Unknown"/>
          <w:spacing w:val="3"/>
          <w:sz w:val="24"/>
          <w:szCs w:val="24"/>
        </w:rPr>
      </w:pPr>
      <w:ins w:id="412" w:author="Unknown">
        <w:r>
          <w:rPr>
            <w:spacing w:val="3"/>
            <w:sz w:val="24"/>
            <w:szCs w:val="24"/>
          </w:rPr>
          <w:t xml:space="preserve"> 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13" w:author="Unknown"/>
          <w:rFonts w:ascii="Arial" w:hAnsi="Arial" w:cs="Arial"/>
          <w:color w:val="4D4D4D"/>
          <w:spacing w:val="3"/>
          <w:sz w:val="23"/>
          <w:szCs w:val="23"/>
        </w:rPr>
      </w:pPr>
      <w:ins w:id="41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415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416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Q-35.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the list of employees with the same salary.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417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418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19" w:author="Unknown"/>
          <w:rFonts w:ascii="Arial" w:hAnsi="Arial" w:cs="Arial"/>
          <w:color w:val="4D4D4D"/>
          <w:spacing w:val="3"/>
          <w:sz w:val="23"/>
          <w:szCs w:val="23"/>
        </w:rPr>
      </w:pPr>
      <w:ins w:id="42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21" w:author="Unknown"/>
          <w:spacing w:val="3"/>
          <w:sz w:val="24"/>
          <w:szCs w:val="24"/>
        </w:rPr>
      </w:pPr>
      <w:ins w:id="422" w:author="Unknown">
        <w:r>
          <w:rPr>
            <w:spacing w:val="3"/>
            <w:sz w:val="24"/>
            <w:szCs w:val="24"/>
          </w:rPr>
          <w:t xml:space="preserve">Select distinct W.WORKER_ID, W.FIRST_NAME, </w:t>
        </w:r>
        <w:proofErr w:type="spellStart"/>
        <w:proofErr w:type="gramStart"/>
        <w:r>
          <w:rPr>
            <w:spacing w:val="3"/>
            <w:sz w:val="24"/>
            <w:szCs w:val="24"/>
          </w:rPr>
          <w:t>W.Salary</w:t>
        </w:r>
        <w:proofErr w:type="spellEnd"/>
        <w:proofErr w:type="gramEnd"/>
        <w:r>
          <w:rPr>
            <w:spacing w:val="3"/>
            <w:sz w:val="24"/>
            <w:szCs w:val="24"/>
          </w:rPr>
          <w:t xml:space="preserve">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23" w:author="Unknown"/>
          <w:spacing w:val="3"/>
          <w:sz w:val="24"/>
          <w:szCs w:val="24"/>
        </w:rPr>
      </w:pPr>
      <w:proofErr w:type="gramStart"/>
      <w:ins w:id="424" w:author="Unknown">
        <w:r>
          <w:rPr>
            <w:spacing w:val="3"/>
            <w:sz w:val="24"/>
            <w:szCs w:val="24"/>
          </w:rPr>
          <w:t>from</w:t>
        </w:r>
        <w:proofErr w:type="gramEnd"/>
        <w:r>
          <w:rPr>
            <w:spacing w:val="3"/>
            <w:sz w:val="24"/>
            <w:szCs w:val="24"/>
          </w:rPr>
          <w:t xml:space="preserve"> Worker W, Worker W1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25" w:author="Unknown"/>
          <w:spacing w:val="3"/>
          <w:sz w:val="24"/>
          <w:szCs w:val="24"/>
        </w:rPr>
      </w:pPr>
      <w:proofErr w:type="gramStart"/>
      <w:ins w:id="426" w:author="Unknown">
        <w:r>
          <w:rPr>
            <w:spacing w:val="3"/>
            <w:sz w:val="24"/>
            <w:szCs w:val="24"/>
          </w:rPr>
          <w:t>where</w:t>
        </w:r>
        <w:proofErr w:type="gramEnd"/>
        <w:r>
          <w:rPr>
            <w:spacing w:val="3"/>
            <w:sz w:val="24"/>
            <w:szCs w:val="24"/>
          </w:rPr>
          <w:t xml:space="preserve"> </w:t>
        </w:r>
        <w:proofErr w:type="spellStart"/>
        <w:r>
          <w:rPr>
            <w:spacing w:val="3"/>
            <w:sz w:val="24"/>
            <w:szCs w:val="24"/>
          </w:rPr>
          <w:t>W.Salary</w:t>
        </w:r>
        <w:proofErr w:type="spellEnd"/>
        <w:r>
          <w:rPr>
            <w:spacing w:val="3"/>
            <w:sz w:val="24"/>
            <w:szCs w:val="24"/>
          </w:rPr>
          <w:t xml:space="preserve"> = W1.Salary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27" w:author="Unknown"/>
          <w:spacing w:val="3"/>
          <w:sz w:val="24"/>
          <w:szCs w:val="24"/>
        </w:rPr>
      </w:pPr>
      <w:proofErr w:type="gramStart"/>
      <w:ins w:id="428" w:author="Unknown">
        <w:r>
          <w:rPr>
            <w:spacing w:val="3"/>
            <w:sz w:val="24"/>
            <w:szCs w:val="24"/>
          </w:rPr>
          <w:t>and</w:t>
        </w:r>
        <w:proofErr w:type="gramEnd"/>
        <w:r>
          <w:rPr>
            <w:spacing w:val="3"/>
            <w:sz w:val="24"/>
            <w:szCs w:val="24"/>
          </w:rPr>
          <w:t xml:space="preserve"> W.WORKER_ID != W1.WORKER_ID;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29" w:author="Unknown"/>
          <w:rFonts w:ascii="Arial" w:hAnsi="Arial" w:cs="Arial"/>
          <w:color w:val="4D4D4D"/>
          <w:spacing w:val="3"/>
          <w:sz w:val="23"/>
          <w:szCs w:val="23"/>
        </w:rPr>
      </w:pPr>
      <w:ins w:id="43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431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432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Q-36.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show the second highest salary from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433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434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35" w:author="Unknown"/>
          <w:rFonts w:ascii="Arial" w:hAnsi="Arial" w:cs="Arial"/>
          <w:color w:val="4D4D4D"/>
          <w:spacing w:val="3"/>
          <w:sz w:val="23"/>
          <w:szCs w:val="23"/>
        </w:rPr>
      </w:pPr>
      <w:ins w:id="436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37" w:author="Unknown"/>
          <w:spacing w:val="3"/>
          <w:sz w:val="24"/>
          <w:szCs w:val="24"/>
        </w:rPr>
      </w:pPr>
      <w:ins w:id="438" w:author="Unknown">
        <w:r>
          <w:rPr>
            <w:spacing w:val="3"/>
            <w:sz w:val="24"/>
            <w:szCs w:val="24"/>
          </w:rPr>
          <w:t xml:space="preserve">Select </w:t>
        </w:r>
        <w:proofErr w:type="gramStart"/>
        <w:r>
          <w:rPr>
            <w:spacing w:val="3"/>
            <w:sz w:val="24"/>
            <w:szCs w:val="24"/>
          </w:rPr>
          <w:t>max(</w:t>
        </w:r>
        <w:proofErr w:type="gramEnd"/>
        <w:r>
          <w:rPr>
            <w:spacing w:val="3"/>
            <w:sz w:val="24"/>
            <w:szCs w:val="24"/>
          </w:rPr>
          <w:t xml:space="preserve">Salary) from Worker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39" w:author="Unknown"/>
          <w:spacing w:val="3"/>
          <w:sz w:val="24"/>
          <w:szCs w:val="24"/>
        </w:rPr>
      </w:pPr>
      <w:proofErr w:type="gramStart"/>
      <w:ins w:id="440" w:author="Unknown">
        <w:r>
          <w:rPr>
            <w:spacing w:val="3"/>
            <w:sz w:val="24"/>
            <w:szCs w:val="24"/>
          </w:rPr>
          <w:t>where</w:t>
        </w:r>
        <w:proofErr w:type="gramEnd"/>
        <w:r>
          <w:rPr>
            <w:spacing w:val="3"/>
            <w:sz w:val="24"/>
            <w:szCs w:val="24"/>
          </w:rPr>
          <w:t xml:space="preserve"> Salary not in (Select max(Salary) from Worker);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41" w:author="Unknown"/>
          <w:rFonts w:ascii="Arial" w:hAnsi="Arial" w:cs="Arial"/>
          <w:color w:val="4D4D4D"/>
          <w:spacing w:val="3"/>
          <w:sz w:val="23"/>
          <w:szCs w:val="23"/>
        </w:rPr>
      </w:pPr>
      <w:ins w:id="44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44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44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Q-37.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show one row twice in results from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44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44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47" w:author="Unknown"/>
          <w:rFonts w:ascii="Arial" w:hAnsi="Arial" w:cs="Arial"/>
          <w:color w:val="4D4D4D"/>
          <w:spacing w:val="3"/>
          <w:sz w:val="23"/>
          <w:szCs w:val="23"/>
        </w:rPr>
      </w:pPr>
      <w:ins w:id="44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49" w:author="Unknown"/>
          <w:spacing w:val="3"/>
          <w:sz w:val="24"/>
          <w:szCs w:val="24"/>
        </w:rPr>
      </w:pPr>
      <w:proofErr w:type="gramStart"/>
      <w:ins w:id="450" w:author="Unknown">
        <w:r>
          <w:rPr>
            <w:spacing w:val="3"/>
            <w:sz w:val="24"/>
            <w:szCs w:val="24"/>
          </w:rPr>
          <w:t>select</w:t>
        </w:r>
        <w:proofErr w:type="gramEnd"/>
        <w:r>
          <w:rPr>
            <w:spacing w:val="3"/>
            <w:sz w:val="24"/>
            <w:szCs w:val="24"/>
          </w:rPr>
          <w:t xml:space="preserve"> FIRST_NAME, DEPARTMENT from worker W where W.DEPARTMENT='HR'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51" w:author="Unknown"/>
          <w:spacing w:val="3"/>
          <w:sz w:val="24"/>
          <w:szCs w:val="24"/>
        </w:rPr>
      </w:pPr>
      <w:proofErr w:type="gramStart"/>
      <w:ins w:id="452" w:author="Unknown">
        <w:r>
          <w:rPr>
            <w:spacing w:val="3"/>
            <w:sz w:val="24"/>
            <w:szCs w:val="24"/>
          </w:rPr>
          <w:lastRenderedPageBreak/>
          <w:t>union</w:t>
        </w:r>
        <w:proofErr w:type="gramEnd"/>
        <w:r>
          <w:rPr>
            <w:spacing w:val="3"/>
            <w:sz w:val="24"/>
            <w:szCs w:val="24"/>
          </w:rPr>
          <w:t xml:space="preserve"> all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53" w:author="Unknown"/>
          <w:spacing w:val="3"/>
          <w:sz w:val="24"/>
          <w:szCs w:val="24"/>
        </w:rPr>
      </w:pPr>
      <w:proofErr w:type="gramStart"/>
      <w:ins w:id="454" w:author="Unknown">
        <w:r>
          <w:rPr>
            <w:spacing w:val="3"/>
            <w:sz w:val="24"/>
            <w:szCs w:val="24"/>
          </w:rPr>
          <w:t>select</w:t>
        </w:r>
        <w:proofErr w:type="gramEnd"/>
        <w:r>
          <w:rPr>
            <w:spacing w:val="3"/>
            <w:sz w:val="24"/>
            <w:szCs w:val="24"/>
          </w:rPr>
          <w:t xml:space="preserve"> FIRST_NAME, DEPARTMENT from Worker W1 where W1.DEPARTMENT='HR';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55" w:author="Unknown"/>
          <w:rFonts w:ascii="Arial" w:hAnsi="Arial" w:cs="Arial"/>
          <w:color w:val="4D4D4D"/>
          <w:spacing w:val="3"/>
          <w:sz w:val="23"/>
          <w:szCs w:val="23"/>
        </w:rPr>
      </w:pPr>
      <w:ins w:id="456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457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458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Q-38.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intersecting records of two tables.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459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460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61" w:author="Unknown"/>
          <w:rFonts w:ascii="Arial" w:hAnsi="Arial" w:cs="Arial"/>
          <w:color w:val="4D4D4D"/>
          <w:spacing w:val="3"/>
          <w:sz w:val="23"/>
          <w:szCs w:val="23"/>
        </w:rPr>
      </w:pPr>
      <w:ins w:id="46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63" w:author="Unknown"/>
          <w:spacing w:val="3"/>
          <w:sz w:val="24"/>
          <w:szCs w:val="24"/>
        </w:rPr>
      </w:pPr>
      <w:ins w:id="464" w:author="Unknown">
        <w:r>
          <w:rPr>
            <w:spacing w:val="3"/>
            <w:sz w:val="24"/>
            <w:szCs w:val="24"/>
          </w:rPr>
          <w:t>(SELECT * FROM Worker)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65" w:author="Unknown"/>
          <w:spacing w:val="3"/>
          <w:sz w:val="24"/>
          <w:szCs w:val="24"/>
        </w:rPr>
      </w:pPr>
      <w:ins w:id="466" w:author="Unknown">
        <w:r>
          <w:rPr>
            <w:spacing w:val="3"/>
            <w:sz w:val="24"/>
            <w:szCs w:val="24"/>
          </w:rPr>
          <w:t>INTERSECT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67" w:author="Unknown"/>
          <w:spacing w:val="3"/>
          <w:sz w:val="24"/>
          <w:szCs w:val="24"/>
        </w:rPr>
      </w:pPr>
      <w:ins w:id="468" w:author="Unknown">
        <w:r>
          <w:rPr>
            <w:spacing w:val="3"/>
            <w:sz w:val="24"/>
            <w:szCs w:val="24"/>
          </w:rPr>
          <w:t xml:space="preserve">(SELECT * FROM </w:t>
        </w:r>
        <w:proofErr w:type="spellStart"/>
        <w:r>
          <w:rPr>
            <w:spacing w:val="3"/>
            <w:sz w:val="24"/>
            <w:szCs w:val="24"/>
          </w:rPr>
          <w:t>WorkerClone</w:t>
        </w:r>
        <w:proofErr w:type="spellEnd"/>
        <w:r>
          <w:rPr>
            <w:spacing w:val="3"/>
            <w:sz w:val="24"/>
            <w:szCs w:val="24"/>
          </w:rPr>
          <w:t>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69" w:author="Unknown"/>
          <w:rFonts w:ascii="Arial" w:hAnsi="Arial" w:cs="Arial"/>
          <w:color w:val="4D4D4D"/>
          <w:spacing w:val="3"/>
          <w:sz w:val="23"/>
          <w:szCs w:val="23"/>
        </w:rPr>
      </w:pPr>
      <w:ins w:id="47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471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472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Q-39.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the first 50% records from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473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474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75" w:author="Unknown"/>
          <w:rFonts w:ascii="Arial" w:hAnsi="Arial" w:cs="Arial"/>
          <w:color w:val="4D4D4D"/>
          <w:spacing w:val="3"/>
          <w:sz w:val="23"/>
          <w:szCs w:val="23"/>
        </w:rPr>
      </w:pPr>
      <w:ins w:id="476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77" w:author="Unknown"/>
          <w:spacing w:val="3"/>
          <w:sz w:val="24"/>
          <w:szCs w:val="24"/>
        </w:rPr>
      </w:pPr>
      <w:ins w:id="478" w:author="Unknown">
        <w:r>
          <w:rPr>
            <w:spacing w:val="3"/>
            <w:sz w:val="24"/>
            <w:szCs w:val="24"/>
          </w:rPr>
          <w:t>SELECT *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79" w:author="Unknown"/>
          <w:spacing w:val="3"/>
          <w:sz w:val="24"/>
          <w:szCs w:val="24"/>
        </w:rPr>
      </w:pPr>
      <w:ins w:id="480" w:author="Unknown">
        <w:r>
          <w:rPr>
            <w:spacing w:val="3"/>
            <w:sz w:val="24"/>
            <w:szCs w:val="24"/>
          </w:rPr>
          <w:t>FROM WORKER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81" w:author="Unknown"/>
          <w:spacing w:val="3"/>
          <w:sz w:val="24"/>
          <w:szCs w:val="24"/>
        </w:rPr>
      </w:pPr>
      <w:ins w:id="482" w:author="Unknown">
        <w:r>
          <w:rPr>
            <w:spacing w:val="3"/>
            <w:sz w:val="24"/>
            <w:szCs w:val="24"/>
          </w:rPr>
          <w:t xml:space="preserve">WHERE WORKER_ID &lt;= (SELECT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>WORKER_ID)/2 from Worker);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83" w:author="Unknown"/>
          <w:rFonts w:ascii="Arial" w:hAnsi="Arial" w:cs="Arial"/>
          <w:color w:val="4D4D4D"/>
          <w:spacing w:val="3"/>
          <w:sz w:val="23"/>
          <w:szCs w:val="23"/>
        </w:rPr>
      </w:pPr>
      <w:ins w:id="48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485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486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Q-40.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the departments that have less than five people in it.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487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488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89" w:author="Unknown"/>
          <w:rFonts w:ascii="Arial" w:hAnsi="Arial" w:cs="Arial"/>
          <w:color w:val="4D4D4D"/>
          <w:spacing w:val="3"/>
          <w:sz w:val="23"/>
          <w:szCs w:val="23"/>
        </w:rPr>
      </w:pPr>
      <w:ins w:id="49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491" w:author="Unknown"/>
          <w:spacing w:val="3"/>
          <w:sz w:val="24"/>
          <w:szCs w:val="24"/>
        </w:rPr>
      </w:pPr>
      <w:ins w:id="492" w:author="Unknown">
        <w:r>
          <w:rPr>
            <w:spacing w:val="3"/>
            <w:sz w:val="24"/>
            <w:szCs w:val="24"/>
          </w:rPr>
          <w:t xml:space="preserve">SELECT DEPARTMENT,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>WORKER_ID) as 'Number of Workers' FROM Worker GROUP BY DEPARTMENT HAVING COUNT(WORKER_ID) &lt; 5;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93" w:author="Unknown"/>
          <w:rFonts w:ascii="Arial" w:hAnsi="Arial" w:cs="Arial"/>
          <w:color w:val="4D4D4D"/>
          <w:spacing w:val="3"/>
          <w:sz w:val="23"/>
          <w:szCs w:val="23"/>
        </w:rPr>
      </w:pPr>
      <w:ins w:id="49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495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496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Q-41.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show all departments along with the number of people in there.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497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498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499" w:author="Unknown"/>
          <w:rFonts w:ascii="Arial" w:hAnsi="Arial" w:cs="Arial"/>
          <w:color w:val="4D4D4D"/>
          <w:spacing w:val="3"/>
          <w:sz w:val="23"/>
          <w:szCs w:val="23"/>
        </w:rPr>
      </w:pPr>
      <w:ins w:id="50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lastRenderedPageBreak/>
          <w:t>The following query returns the expected result: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01" w:author="Unknown"/>
          <w:spacing w:val="3"/>
          <w:sz w:val="24"/>
          <w:szCs w:val="24"/>
        </w:rPr>
      </w:pPr>
      <w:ins w:id="502" w:author="Unknown">
        <w:r>
          <w:rPr>
            <w:spacing w:val="3"/>
            <w:sz w:val="24"/>
            <w:szCs w:val="24"/>
          </w:rPr>
          <w:t xml:space="preserve">SELECT DEPARTMENT,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>DEPARTMENT) as 'Number of Workers' FROM Worker GROUP BY DEPARTMENT;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03" w:author="Unknown"/>
          <w:rFonts w:ascii="Arial" w:hAnsi="Arial" w:cs="Arial"/>
          <w:color w:val="4D4D4D"/>
          <w:spacing w:val="3"/>
          <w:sz w:val="23"/>
          <w:szCs w:val="23"/>
        </w:rPr>
      </w:pPr>
      <w:ins w:id="50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505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506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Q-42.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show the last record from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507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508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09" w:author="Unknown"/>
          <w:rFonts w:ascii="Arial" w:hAnsi="Arial" w:cs="Arial"/>
          <w:color w:val="4D4D4D"/>
          <w:spacing w:val="3"/>
          <w:sz w:val="23"/>
          <w:szCs w:val="23"/>
        </w:rPr>
      </w:pPr>
      <w:ins w:id="51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following query will return the last record from the Worker table: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11" w:author="Unknown"/>
          <w:spacing w:val="3"/>
          <w:sz w:val="24"/>
          <w:szCs w:val="24"/>
        </w:rPr>
      </w:pPr>
      <w:ins w:id="512" w:author="Unknown">
        <w:r>
          <w:rPr>
            <w:spacing w:val="3"/>
            <w:sz w:val="24"/>
            <w:szCs w:val="24"/>
          </w:rPr>
          <w:t xml:space="preserve">Select * from Worker where WORKER_ID = (SELECT </w:t>
        </w:r>
        <w:proofErr w:type="gramStart"/>
        <w:r>
          <w:rPr>
            <w:spacing w:val="3"/>
            <w:sz w:val="24"/>
            <w:szCs w:val="24"/>
          </w:rPr>
          <w:t>max(</w:t>
        </w:r>
        <w:proofErr w:type="gramEnd"/>
        <w:r>
          <w:rPr>
            <w:spacing w:val="3"/>
            <w:sz w:val="24"/>
            <w:szCs w:val="24"/>
          </w:rPr>
          <w:t>WORKER_ID) from Worker);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13" w:author="Unknown"/>
          <w:rFonts w:ascii="Arial" w:hAnsi="Arial" w:cs="Arial"/>
          <w:color w:val="4D4D4D"/>
          <w:spacing w:val="3"/>
          <w:sz w:val="23"/>
          <w:szCs w:val="23"/>
        </w:rPr>
      </w:pPr>
      <w:ins w:id="51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515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516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Q-43.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the first row of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517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518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19" w:author="Unknown"/>
          <w:rFonts w:ascii="Arial" w:hAnsi="Arial" w:cs="Arial"/>
          <w:color w:val="4D4D4D"/>
          <w:spacing w:val="3"/>
          <w:sz w:val="23"/>
          <w:szCs w:val="23"/>
        </w:rPr>
      </w:pPr>
      <w:ins w:id="52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21" w:author="Unknown"/>
          <w:spacing w:val="3"/>
          <w:sz w:val="24"/>
          <w:szCs w:val="24"/>
        </w:rPr>
      </w:pPr>
      <w:ins w:id="522" w:author="Unknown">
        <w:r>
          <w:rPr>
            <w:spacing w:val="3"/>
            <w:sz w:val="24"/>
            <w:szCs w:val="24"/>
          </w:rPr>
          <w:t xml:space="preserve">Select * from Worker where WORKER_ID = (SELECT </w:t>
        </w:r>
        <w:proofErr w:type="gramStart"/>
        <w:r>
          <w:rPr>
            <w:spacing w:val="3"/>
            <w:sz w:val="24"/>
            <w:szCs w:val="24"/>
          </w:rPr>
          <w:t>min(</w:t>
        </w:r>
        <w:proofErr w:type="gramEnd"/>
        <w:r>
          <w:rPr>
            <w:spacing w:val="3"/>
            <w:sz w:val="24"/>
            <w:szCs w:val="24"/>
          </w:rPr>
          <w:t>WORKER_ID) from Worker);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23" w:author="Unknown"/>
          <w:rFonts w:ascii="Arial" w:hAnsi="Arial" w:cs="Arial"/>
          <w:color w:val="4D4D4D"/>
          <w:spacing w:val="3"/>
          <w:sz w:val="23"/>
          <w:szCs w:val="23"/>
        </w:rPr>
      </w:pPr>
      <w:ins w:id="52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525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526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Q-44.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the last five records from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527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528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29" w:author="Unknown"/>
          <w:rFonts w:ascii="Arial" w:hAnsi="Arial" w:cs="Arial"/>
          <w:color w:val="4D4D4D"/>
          <w:spacing w:val="3"/>
          <w:sz w:val="23"/>
          <w:szCs w:val="23"/>
        </w:rPr>
      </w:pPr>
      <w:ins w:id="530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31" w:author="Unknown"/>
          <w:spacing w:val="3"/>
          <w:sz w:val="24"/>
          <w:szCs w:val="24"/>
        </w:rPr>
      </w:pPr>
      <w:ins w:id="532" w:author="Unknown">
        <w:r>
          <w:rPr>
            <w:spacing w:val="3"/>
            <w:sz w:val="24"/>
            <w:szCs w:val="24"/>
          </w:rPr>
          <w:t>SELECT * FROM Worker WHERE WORKER_ID &lt;=5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33" w:author="Unknown"/>
          <w:spacing w:val="3"/>
          <w:sz w:val="24"/>
          <w:szCs w:val="24"/>
        </w:rPr>
      </w:pPr>
      <w:ins w:id="534" w:author="Unknown">
        <w:r>
          <w:rPr>
            <w:spacing w:val="3"/>
            <w:sz w:val="24"/>
            <w:szCs w:val="24"/>
          </w:rPr>
          <w:t>UNION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35" w:author="Unknown"/>
          <w:spacing w:val="3"/>
          <w:sz w:val="24"/>
          <w:szCs w:val="24"/>
        </w:rPr>
      </w:pPr>
      <w:ins w:id="536" w:author="Unknown">
        <w:r>
          <w:rPr>
            <w:spacing w:val="3"/>
            <w:sz w:val="24"/>
            <w:szCs w:val="24"/>
          </w:rPr>
          <w:t>SELECT * FROM (SELECT * FROM Worker W order by W.WORKER_ID DESC) AS W1 WHERE W1.WORKER_ID &lt;=5;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37" w:author="Unknown"/>
          <w:rFonts w:ascii="Arial" w:hAnsi="Arial" w:cs="Arial"/>
          <w:color w:val="4D4D4D"/>
          <w:spacing w:val="3"/>
          <w:sz w:val="23"/>
          <w:szCs w:val="23"/>
        </w:rPr>
      </w:pPr>
      <w:ins w:id="53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539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540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Q-45.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print the name of employees having the highest salary in each department.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541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542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43" w:author="Unknown"/>
          <w:rFonts w:ascii="Arial" w:hAnsi="Arial" w:cs="Arial"/>
          <w:color w:val="4D4D4D"/>
          <w:spacing w:val="3"/>
          <w:sz w:val="23"/>
          <w:szCs w:val="23"/>
        </w:rPr>
      </w:pPr>
      <w:ins w:id="544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45" w:author="Unknown"/>
          <w:spacing w:val="3"/>
          <w:sz w:val="24"/>
          <w:szCs w:val="24"/>
        </w:rPr>
      </w:pPr>
      <w:ins w:id="546" w:author="Unknown">
        <w:r>
          <w:rPr>
            <w:spacing w:val="3"/>
            <w:sz w:val="24"/>
            <w:szCs w:val="24"/>
          </w:rPr>
          <w:lastRenderedPageBreak/>
          <w:t xml:space="preserve">SELECT </w:t>
        </w:r>
        <w:proofErr w:type="spellStart"/>
        <w:r>
          <w:rPr>
            <w:spacing w:val="3"/>
            <w:sz w:val="24"/>
            <w:szCs w:val="24"/>
          </w:rPr>
          <w:t>t.DEPARTMENT</w:t>
        </w:r>
        <w:proofErr w:type="gramStart"/>
        <w:r>
          <w:rPr>
            <w:spacing w:val="3"/>
            <w:sz w:val="24"/>
            <w:szCs w:val="24"/>
          </w:rPr>
          <w:t>,t.FIRST</w:t>
        </w:r>
        <w:proofErr w:type="gramEnd"/>
        <w:r>
          <w:rPr>
            <w:spacing w:val="3"/>
            <w:sz w:val="24"/>
            <w:szCs w:val="24"/>
          </w:rPr>
          <w:t>_NAME,t.Salary</w:t>
        </w:r>
        <w:proofErr w:type="spellEnd"/>
        <w:r>
          <w:rPr>
            <w:spacing w:val="3"/>
            <w:sz w:val="24"/>
            <w:szCs w:val="24"/>
          </w:rPr>
          <w:t xml:space="preserve"> from(SELECT max(Salary) as </w:t>
        </w:r>
        <w:proofErr w:type="spellStart"/>
        <w:r>
          <w:rPr>
            <w:spacing w:val="3"/>
            <w:sz w:val="24"/>
            <w:szCs w:val="24"/>
          </w:rPr>
          <w:t>TotalSalary,DEPARTMENT</w:t>
        </w:r>
        <w:proofErr w:type="spellEnd"/>
        <w:r>
          <w:rPr>
            <w:spacing w:val="3"/>
            <w:sz w:val="24"/>
            <w:szCs w:val="24"/>
          </w:rPr>
          <w:t xml:space="preserve"> from Worker group by DEPARTMENT) as </w:t>
        </w:r>
        <w:proofErr w:type="spellStart"/>
        <w:r>
          <w:rPr>
            <w:spacing w:val="3"/>
            <w:sz w:val="24"/>
            <w:szCs w:val="24"/>
          </w:rPr>
          <w:t>TempNew</w:t>
        </w:r>
        <w:proofErr w:type="spellEnd"/>
        <w:r>
          <w:rPr>
            <w:spacing w:val="3"/>
            <w:sz w:val="24"/>
            <w:szCs w:val="24"/>
          </w:rPr>
          <w:t xml:space="preserve">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47" w:author="Unknown"/>
          <w:spacing w:val="3"/>
          <w:sz w:val="24"/>
          <w:szCs w:val="24"/>
        </w:rPr>
      </w:pPr>
      <w:ins w:id="548" w:author="Unknown">
        <w:r>
          <w:rPr>
            <w:spacing w:val="3"/>
            <w:sz w:val="24"/>
            <w:szCs w:val="24"/>
          </w:rPr>
          <w:t xml:space="preserve">Inner Join Worker </w:t>
        </w:r>
        <w:proofErr w:type="spellStart"/>
        <w:r>
          <w:rPr>
            <w:spacing w:val="3"/>
            <w:sz w:val="24"/>
            <w:szCs w:val="24"/>
          </w:rPr>
          <w:t>t on</w:t>
        </w:r>
        <w:proofErr w:type="spellEnd"/>
        <w:r>
          <w:rPr>
            <w:spacing w:val="3"/>
            <w:sz w:val="24"/>
            <w:szCs w:val="24"/>
          </w:rPr>
          <w:t xml:space="preserve"> </w:t>
        </w:r>
        <w:proofErr w:type="spellStart"/>
        <w:r>
          <w:rPr>
            <w:spacing w:val="3"/>
            <w:sz w:val="24"/>
            <w:szCs w:val="24"/>
          </w:rPr>
          <w:t>TempNew.DEPARTMENT</w:t>
        </w:r>
        <w:proofErr w:type="spellEnd"/>
        <w:r>
          <w:rPr>
            <w:spacing w:val="3"/>
            <w:sz w:val="24"/>
            <w:szCs w:val="24"/>
          </w:rPr>
          <w:t>=</w:t>
        </w:r>
        <w:proofErr w:type="spellStart"/>
        <w:r>
          <w:rPr>
            <w:spacing w:val="3"/>
            <w:sz w:val="24"/>
            <w:szCs w:val="24"/>
          </w:rPr>
          <w:t>t.DEPARTMENT</w:t>
        </w:r>
        <w:proofErr w:type="spellEnd"/>
        <w:r>
          <w:rPr>
            <w:spacing w:val="3"/>
            <w:sz w:val="24"/>
            <w:szCs w:val="24"/>
          </w:rPr>
          <w:t xml:space="preserve"> 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49" w:author="Unknown"/>
          <w:spacing w:val="3"/>
          <w:sz w:val="24"/>
          <w:szCs w:val="24"/>
        </w:rPr>
      </w:pPr>
      <w:ins w:id="550" w:author="Unknown">
        <w:r>
          <w:rPr>
            <w:spacing w:val="3"/>
            <w:sz w:val="24"/>
            <w:szCs w:val="24"/>
          </w:rPr>
          <w:t xml:space="preserve"> </w:t>
        </w:r>
        <w:proofErr w:type="gramStart"/>
        <w:r>
          <w:rPr>
            <w:spacing w:val="3"/>
            <w:sz w:val="24"/>
            <w:szCs w:val="24"/>
          </w:rPr>
          <w:t>and</w:t>
        </w:r>
        <w:proofErr w:type="gramEnd"/>
        <w:r>
          <w:rPr>
            <w:spacing w:val="3"/>
            <w:sz w:val="24"/>
            <w:szCs w:val="24"/>
          </w:rPr>
          <w:t xml:space="preserve"> </w:t>
        </w:r>
        <w:proofErr w:type="spellStart"/>
        <w:r>
          <w:rPr>
            <w:spacing w:val="3"/>
            <w:sz w:val="24"/>
            <w:szCs w:val="24"/>
          </w:rPr>
          <w:t>TempNew.TotalSalary</w:t>
        </w:r>
        <w:proofErr w:type="spellEnd"/>
        <w:r>
          <w:rPr>
            <w:spacing w:val="3"/>
            <w:sz w:val="24"/>
            <w:szCs w:val="24"/>
          </w:rPr>
          <w:t>=</w:t>
        </w:r>
        <w:proofErr w:type="spellStart"/>
        <w:r>
          <w:rPr>
            <w:spacing w:val="3"/>
            <w:sz w:val="24"/>
            <w:szCs w:val="24"/>
          </w:rPr>
          <w:t>t.Salary</w:t>
        </w:r>
        <w:proofErr w:type="spellEnd"/>
        <w:r>
          <w:rPr>
            <w:spacing w:val="3"/>
            <w:sz w:val="24"/>
            <w:szCs w:val="24"/>
          </w:rPr>
          <w:t>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51" w:author="Unknown"/>
          <w:rFonts w:ascii="Arial" w:hAnsi="Arial" w:cs="Arial"/>
          <w:color w:val="4D4D4D"/>
          <w:spacing w:val="3"/>
          <w:sz w:val="23"/>
          <w:szCs w:val="23"/>
        </w:rPr>
      </w:pPr>
      <w:ins w:id="55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55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55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Q-46.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three max salaries from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55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55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57" w:author="Unknown"/>
          <w:rFonts w:ascii="Arial" w:hAnsi="Arial" w:cs="Arial"/>
          <w:color w:val="4D4D4D"/>
          <w:spacing w:val="3"/>
          <w:sz w:val="23"/>
          <w:szCs w:val="23"/>
        </w:rPr>
      </w:pPr>
      <w:ins w:id="55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59" w:author="Unknown"/>
          <w:spacing w:val="3"/>
          <w:sz w:val="24"/>
          <w:szCs w:val="24"/>
        </w:rPr>
      </w:pPr>
      <w:ins w:id="560" w:author="Unknown">
        <w:r>
          <w:rPr>
            <w:spacing w:val="3"/>
            <w:sz w:val="24"/>
            <w:szCs w:val="24"/>
          </w:rPr>
          <w:t xml:space="preserve">SELECT distinct Salary from worker a WHERE 3 &gt;= (SELECT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 xml:space="preserve">distinct Salary) from worker b WHERE </w:t>
        </w:r>
        <w:proofErr w:type="spellStart"/>
        <w:r>
          <w:rPr>
            <w:spacing w:val="3"/>
            <w:sz w:val="24"/>
            <w:szCs w:val="24"/>
          </w:rPr>
          <w:t>a.Salary</w:t>
        </w:r>
        <w:proofErr w:type="spellEnd"/>
        <w:r>
          <w:rPr>
            <w:spacing w:val="3"/>
            <w:sz w:val="24"/>
            <w:szCs w:val="24"/>
          </w:rPr>
          <w:t xml:space="preserve"> &lt;= </w:t>
        </w:r>
        <w:proofErr w:type="spellStart"/>
        <w:r>
          <w:rPr>
            <w:spacing w:val="3"/>
            <w:sz w:val="24"/>
            <w:szCs w:val="24"/>
          </w:rPr>
          <w:t>b.Salary</w:t>
        </w:r>
        <w:proofErr w:type="spellEnd"/>
        <w:r>
          <w:rPr>
            <w:spacing w:val="3"/>
            <w:sz w:val="24"/>
            <w:szCs w:val="24"/>
          </w:rPr>
          <w:t xml:space="preserve">) order by </w:t>
        </w:r>
        <w:proofErr w:type="spellStart"/>
        <w:r>
          <w:rPr>
            <w:spacing w:val="3"/>
            <w:sz w:val="24"/>
            <w:szCs w:val="24"/>
          </w:rPr>
          <w:t>a.Salary</w:t>
        </w:r>
        <w:proofErr w:type="spellEnd"/>
        <w:r>
          <w:rPr>
            <w:spacing w:val="3"/>
            <w:sz w:val="24"/>
            <w:szCs w:val="24"/>
          </w:rPr>
          <w:t xml:space="preserve"> </w:t>
        </w:r>
        <w:proofErr w:type="spellStart"/>
        <w:r>
          <w:rPr>
            <w:spacing w:val="3"/>
            <w:sz w:val="24"/>
            <w:szCs w:val="24"/>
          </w:rPr>
          <w:t>desc</w:t>
        </w:r>
        <w:proofErr w:type="spellEnd"/>
        <w:r>
          <w:rPr>
            <w:spacing w:val="3"/>
            <w:sz w:val="24"/>
            <w:szCs w:val="24"/>
          </w:rPr>
          <w:t>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61" w:author="Unknown"/>
          <w:rFonts w:ascii="Arial" w:hAnsi="Arial" w:cs="Arial"/>
          <w:color w:val="4D4D4D"/>
          <w:spacing w:val="3"/>
          <w:sz w:val="23"/>
          <w:szCs w:val="23"/>
        </w:rPr>
      </w:pPr>
      <w:ins w:id="56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56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56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Q-47.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three min salaries from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56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56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67" w:author="Unknown"/>
          <w:rFonts w:ascii="Arial" w:hAnsi="Arial" w:cs="Arial"/>
          <w:color w:val="4D4D4D"/>
          <w:spacing w:val="3"/>
          <w:sz w:val="23"/>
          <w:szCs w:val="23"/>
        </w:rPr>
      </w:pPr>
      <w:ins w:id="56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69" w:author="Unknown"/>
          <w:spacing w:val="3"/>
          <w:sz w:val="24"/>
          <w:szCs w:val="24"/>
        </w:rPr>
      </w:pPr>
      <w:ins w:id="570" w:author="Unknown">
        <w:r>
          <w:rPr>
            <w:spacing w:val="3"/>
            <w:sz w:val="24"/>
            <w:szCs w:val="24"/>
          </w:rPr>
          <w:t xml:space="preserve">SELECT distinct Salary from worker a WHERE 3 &gt;= (SELECT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 xml:space="preserve">distinct Salary) from worker b WHERE </w:t>
        </w:r>
        <w:proofErr w:type="spellStart"/>
        <w:r>
          <w:rPr>
            <w:spacing w:val="3"/>
            <w:sz w:val="24"/>
            <w:szCs w:val="24"/>
          </w:rPr>
          <w:t>a.Salary</w:t>
        </w:r>
        <w:proofErr w:type="spellEnd"/>
        <w:r>
          <w:rPr>
            <w:spacing w:val="3"/>
            <w:sz w:val="24"/>
            <w:szCs w:val="24"/>
          </w:rPr>
          <w:t xml:space="preserve"> &gt;= </w:t>
        </w:r>
        <w:proofErr w:type="spellStart"/>
        <w:r>
          <w:rPr>
            <w:spacing w:val="3"/>
            <w:sz w:val="24"/>
            <w:szCs w:val="24"/>
          </w:rPr>
          <w:t>b.Salary</w:t>
        </w:r>
        <w:proofErr w:type="spellEnd"/>
        <w:r>
          <w:rPr>
            <w:spacing w:val="3"/>
            <w:sz w:val="24"/>
            <w:szCs w:val="24"/>
          </w:rPr>
          <w:t xml:space="preserve">) order by </w:t>
        </w:r>
        <w:proofErr w:type="spellStart"/>
        <w:r>
          <w:rPr>
            <w:spacing w:val="3"/>
            <w:sz w:val="24"/>
            <w:szCs w:val="24"/>
          </w:rPr>
          <w:t>a.Salary</w:t>
        </w:r>
        <w:proofErr w:type="spellEnd"/>
        <w:r>
          <w:rPr>
            <w:spacing w:val="3"/>
            <w:sz w:val="24"/>
            <w:szCs w:val="24"/>
          </w:rPr>
          <w:t xml:space="preserve"> </w:t>
        </w:r>
        <w:proofErr w:type="spellStart"/>
        <w:r>
          <w:rPr>
            <w:spacing w:val="3"/>
            <w:sz w:val="24"/>
            <w:szCs w:val="24"/>
          </w:rPr>
          <w:t>desc</w:t>
        </w:r>
        <w:proofErr w:type="spellEnd"/>
        <w:r>
          <w:rPr>
            <w:spacing w:val="3"/>
            <w:sz w:val="24"/>
            <w:szCs w:val="24"/>
          </w:rPr>
          <w:t>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71" w:author="Unknown"/>
          <w:rFonts w:ascii="Arial" w:hAnsi="Arial" w:cs="Arial"/>
          <w:color w:val="4D4D4D"/>
          <w:spacing w:val="3"/>
          <w:sz w:val="23"/>
          <w:szCs w:val="23"/>
        </w:rPr>
      </w:pPr>
      <w:ins w:id="57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57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57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Q-48.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nth max salaries from a table.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57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57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77" w:author="Unknown"/>
          <w:rFonts w:ascii="Arial" w:hAnsi="Arial" w:cs="Arial"/>
          <w:color w:val="4D4D4D"/>
          <w:spacing w:val="3"/>
          <w:sz w:val="23"/>
          <w:szCs w:val="23"/>
        </w:rPr>
      </w:pPr>
      <w:ins w:id="57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79" w:author="Unknown"/>
          <w:spacing w:val="3"/>
          <w:sz w:val="24"/>
          <w:szCs w:val="24"/>
        </w:rPr>
      </w:pPr>
      <w:ins w:id="580" w:author="Unknown">
        <w:r>
          <w:rPr>
            <w:spacing w:val="3"/>
            <w:sz w:val="24"/>
            <w:szCs w:val="24"/>
          </w:rPr>
          <w:t xml:space="preserve">SELECT distinct Salary from worker a WHERE n &gt;= (SELECT </w:t>
        </w:r>
        <w:proofErr w:type="gramStart"/>
        <w:r>
          <w:rPr>
            <w:spacing w:val="3"/>
            <w:sz w:val="24"/>
            <w:szCs w:val="24"/>
          </w:rPr>
          <w:t>count(</w:t>
        </w:r>
        <w:proofErr w:type="gramEnd"/>
        <w:r>
          <w:rPr>
            <w:spacing w:val="3"/>
            <w:sz w:val="24"/>
            <w:szCs w:val="24"/>
          </w:rPr>
          <w:t xml:space="preserve">distinct Salary) from worker b WHERE </w:t>
        </w:r>
        <w:proofErr w:type="spellStart"/>
        <w:r>
          <w:rPr>
            <w:spacing w:val="3"/>
            <w:sz w:val="24"/>
            <w:szCs w:val="24"/>
          </w:rPr>
          <w:t>a.Salary</w:t>
        </w:r>
        <w:proofErr w:type="spellEnd"/>
        <w:r>
          <w:rPr>
            <w:spacing w:val="3"/>
            <w:sz w:val="24"/>
            <w:szCs w:val="24"/>
          </w:rPr>
          <w:t xml:space="preserve"> &lt;= </w:t>
        </w:r>
        <w:proofErr w:type="spellStart"/>
        <w:r>
          <w:rPr>
            <w:spacing w:val="3"/>
            <w:sz w:val="24"/>
            <w:szCs w:val="24"/>
          </w:rPr>
          <w:t>b.Salary</w:t>
        </w:r>
        <w:proofErr w:type="spellEnd"/>
        <w:r>
          <w:rPr>
            <w:spacing w:val="3"/>
            <w:sz w:val="24"/>
            <w:szCs w:val="24"/>
          </w:rPr>
          <w:t xml:space="preserve">) order by </w:t>
        </w:r>
        <w:proofErr w:type="spellStart"/>
        <w:r>
          <w:rPr>
            <w:spacing w:val="3"/>
            <w:sz w:val="24"/>
            <w:szCs w:val="24"/>
          </w:rPr>
          <w:t>a.Salary</w:t>
        </w:r>
        <w:proofErr w:type="spellEnd"/>
        <w:r>
          <w:rPr>
            <w:spacing w:val="3"/>
            <w:sz w:val="24"/>
            <w:szCs w:val="24"/>
          </w:rPr>
          <w:t xml:space="preserve"> </w:t>
        </w:r>
        <w:proofErr w:type="spellStart"/>
        <w:r>
          <w:rPr>
            <w:spacing w:val="3"/>
            <w:sz w:val="24"/>
            <w:szCs w:val="24"/>
          </w:rPr>
          <w:t>desc</w:t>
        </w:r>
        <w:proofErr w:type="spellEnd"/>
        <w:r>
          <w:rPr>
            <w:spacing w:val="3"/>
            <w:sz w:val="24"/>
            <w:szCs w:val="24"/>
          </w:rPr>
          <w:t>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81" w:author="Unknown"/>
          <w:rFonts w:ascii="Arial" w:hAnsi="Arial" w:cs="Arial"/>
          <w:color w:val="4D4D4D"/>
          <w:spacing w:val="3"/>
          <w:sz w:val="23"/>
          <w:szCs w:val="23"/>
        </w:rPr>
      </w:pPr>
      <w:ins w:id="58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58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58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Q-49.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departments along with the total salaries paid for each of them.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58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58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87" w:author="Unknown"/>
          <w:rFonts w:ascii="Arial" w:hAnsi="Arial" w:cs="Arial"/>
          <w:color w:val="4D4D4D"/>
          <w:spacing w:val="3"/>
          <w:sz w:val="23"/>
          <w:szCs w:val="23"/>
        </w:rPr>
      </w:pPr>
      <w:ins w:id="58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89" w:author="Unknown"/>
          <w:spacing w:val="3"/>
          <w:sz w:val="24"/>
          <w:szCs w:val="24"/>
        </w:rPr>
      </w:pPr>
      <w:ins w:id="590" w:author="Unknown">
        <w:r>
          <w:rPr>
            <w:spacing w:val="3"/>
            <w:sz w:val="24"/>
            <w:szCs w:val="24"/>
          </w:rPr>
          <w:lastRenderedPageBreak/>
          <w:t xml:space="preserve"> SELECT DEPARTMENT, </w:t>
        </w:r>
        <w:proofErr w:type="gramStart"/>
        <w:r>
          <w:rPr>
            <w:spacing w:val="3"/>
            <w:sz w:val="24"/>
            <w:szCs w:val="24"/>
          </w:rPr>
          <w:t>sum(</w:t>
        </w:r>
        <w:proofErr w:type="gramEnd"/>
        <w:r>
          <w:rPr>
            <w:spacing w:val="3"/>
            <w:sz w:val="24"/>
            <w:szCs w:val="24"/>
          </w:rPr>
          <w:t>Salary) from worker group by DEPARTMENT;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91" w:author="Unknown"/>
          <w:rFonts w:ascii="Arial" w:hAnsi="Arial" w:cs="Arial"/>
          <w:color w:val="4D4D4D"/>
          <w:spacing w:val="3"/>
          <w:sz w:val="23"/>
          <w:szCs w:val="23"/>
        </w:rPr>
      </w:pPr>
      <w:ins w:id="592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 </w:t>
        </w:r>
      </w:ins>
    </w:p>
    <w:p w:rsidR="00D04138" w:rsidRDefault="00D04138" w:rsidP="00D041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ins w:id="593" w:author="Unknown"/>
          <w:rFonts w:ascii="Arial" w:hAnsi="Arial" w:cs="Arial"/>
          <w:color w:val="444444"/>
          <w:spacing w:val="3"/>
          <w:sz w:val="26"/>
          <w:szCs w:val="26"/>
        </w:rPr>
      </w:pPr>
      <w:proofErr w:type="gramStart"/>
      <w:ins w:id="594" w:author="Unknown">
        <w:r>
          <w:rPr>
            <w:rFonts w:ascii="Arial" w:hAnsi="Arial" w:cs="Arial"/>
            <w:color w:val="444444"/>
            <w:spacing w:val="3"/>
            <w:sz w:val="26"/>
            <w:szCs w:val="26"/>
          </w:rPr>
          <w:t>Q-50.</w:t>
        </w:r>
        <w:proofErr w:type="gramEnd"/>
        <w:r>
          <w:rPr>
            <w:rFonts w:ascii="Arial" w:hAnsi="Arial" w:cs="Arial"/>
            <w:color w:val="444444"/>
            <w:spacing w:val="3"/>
            <w:sz w:val="26"/>
            <w:szCs w:val="26"/>
          </w:rPr>
          <w:t xml:space="preserve"> Write an SQL query to fetch the names of workers who earn the highest salary.</w:t>
        </w:r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595" w:author="Unknown"/>
          <w:rFonts w:ascii="Arial" w:hAnsi="Arial" w:cs="Arial"/>
          <w:color w:val="4D4D4D"/>
          <w:spacing w:val="3"/>
          <w:sz w:val="23"/>
          <w:szCs w:val="23"/>
        </w:rPr>
      </w:pPr>
      <w:proofErr w:type="gramStart"/>
      <w:ins w:id="596" w:author="Unknown">
        <w:r>
          <w:rPr>
            <w:rStyle w:val="Strong"/>
            <w:rFonts w:ascii="inherit" w:hAnsi="inherit" w:cs="Arial"/>
            <w:color w:val="4D4D4D"/>
            <w:spacing w:val="3"/>
            <w:sz w:val="23"/>
            <w:szCs w:val="23"/>
            <w:bdr w:val="none" w:sz="0" w:space="0" w:color="auto" w:frame="1"/>
          </w:rPr>
          <w:t>Ans.</w:t>
        </w:r>
        <w:proofErr w:type="gramEnd"/>
      </w:ins>
    </w:p>
    <w:p w:rsidR="00D04138" w:rsidRDefault="00D04138" w:rsidP="00D0413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ns w:id="597" w:author="Unknown"/>
          <w:rFonts w:ascii="Arial" w:hAnsi="Arial" w:cs="Arial"/>
          <w:color w:val="4D4D4D"/>
          <w:spacing w:val="3"/>
          <w:sz w:val="23"/>
          <w:szCs w:val="23"/>
        </w:rPr>
      </w:pPr>
      <w:ins w:id="598" w:author="Unknown">
        <w:r>
          <w:rPr>
            <w:rFonts w:ascii="Arial" w:hAnsi="Arial" w:cs="Arial"/>
            <w:color w:val="4D4D4D"/>
            <w:spacing w:val="3"/>
            <w:sz w:val="23"/>
            <w:szCs w:val="23"/>
          </w:rPr>
          <w:t>The required query is:</w:t>
        </w:r>
      </w:ins>
    </w:p>
    <w:p w:rsidR="00D04138" w:rsidRDefault="00D04138" w:rsidP="00D04138">
      <w:pPr>
        <w:pStyle w:val="HTMLPreformatted"/>
        <w:spacing w:before="300" w:after="300"/>
        <w:textAlignment w:val="baseline"/>
        <w:rPr>
          <w:ins w:id="599" w:author="Unknown"/>
          <w:spacing w:val="3"/>
          <w:sz w:val="24"/>
          <w:szCs w:val="24"/>
        </w:rPr>
      </w:pPr>
      <w:ins w:id="600" w:author="Unknown">
        <w:r>
          <w:rPr>
            <w:spacing w:val="3"/>
            <w:sz w:val="24"/>
            <w:szCs w:val="24"/>
          </w:rPr>
          <w:t>SELECT FIRST_NAME, SALARY from Worker WHERE SALARY</w:t>
        </w:r>
        <w:proofErr w:type="gramStart"/>
        <w:r>
          <w:rPr>
            <w:spacing w:val="3"/>
            <w:sz w:val="24"/>
            <w:szCs w:val="24"/>
          </w:rPr>
          <w:t>=(</w:t>
        </w:r>
        <w:proofErr w:type="gramEnd"/>
        <w:r>
          <w:rPr>
            <w:spacing w:val="3"/>
            <w:sz w:val="24"/>
            <w:szCs w:val="24"/>
          </w:rPr>
          <w:t>SELECT max(SALARY) from Worker);</w:t>
        </w:r>
      </w:ins>
    </w:p>
    <w:p w:rsidR="004711CE" w:rsidRDefault="004711CE"/>
    <w:sectPr w:rsidR="0047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049"/>
    <w:multiLevelType w:val="multilevel"/>
    <w:tmpl w:val="49C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30C"/>
    <w:rsid w:val="004711CE"/>
    <w:rsid w:val="005F51E6"/>
    <w:rsid w:val="0064580A"/>
    <w:rsid w:val="00D0130C"/>
    <w:rsid w:val="00D0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11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11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11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1C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11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11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11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1C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2800</Words>
  <Characters>15966</Characters>
  <Application>Microsoft Office Word</Application>
  <DocSecurity>0</DocSecurity>
  <Lines>133</Lines>
  <Paragraphs>37</Paragraphs>
  <ScaleCrop>false</ScaleCrop>
  <Company/>
  <LinksUpToDate>false</LinksUpToDate>
  <CharactersWithSpaces>18729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2021-12-09T09:10:00Z</dcterms:created>
  <dcterms:modified xsi:type="dcterms:W3CDTF">2021-12-09T09:29:00Z</dcterms:modified>
</cp:coreProperties>
</file>